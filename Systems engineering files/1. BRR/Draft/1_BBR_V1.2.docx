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836"/>
        <w:gridCol w:w="5536"/>
        <w:gridCol w:w="2420"/>
      </w:tblGrid>
      <w:tr w:rsidR="001A22AD" w14:paraId="3F0E6328"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731CF58E" w14:textId="77777777" w:rsidR="001A22AD" w:rsidRDefault="006A3A07" w:rsidP="001A22AD">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Pr>
                    <w:rFonts w:asciiTheme="majorHAnsi" w:eastAsiaTheme="majorEastAsia" w:hAnsiTheme="majorHAnsi" w:cstheme="majorBidi"/>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39053259"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0F6FC6" w:themeColor="accent1"/>
                <w:sz w:val="72"/>
                <w:szCs w:val="72"/>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176955D4" w14:textId="77777777" w:rsidR="001A22AD" w:rsidRDefault="001A22AD" w:rsidP="001A22AD">
                <w:pPr>
                  <w:pStyle w:val="NoSpacing"/>
                  <w:spacing w:line="276" w:lineRule="auto"/>
                  <w:rPr>
                    <w:color w:val="0F6FC6" w:themeColor="accent1"/>
                    <w:sz w:val="200"/>
                    <w:szCs w:val="200"/>
                  </w:rPr>
                </w:pPr>
                <w:r>
                  <w:rPr>
                    <w:rFonts w:asciiTheme="majorHAnsi" w:hAnsiTheme="majorHAnsi"/>
                    <w:color w:val="0F6FC6" w:themeColor="accent1"/>
                    <w:sz w:val="72"/>
                    <w:szCs w:val="72"/>
                  </w:rPr>
                  <w:t>2016</w:t>
                </w:r>
              </w:p>
            </w:sdtContent>
          </w:sdt>
        </w:tc>
      </w:tr>
      <w:tr w:rsidR="001A22AD" w14:paraId="1BADD538" w14:textId="77777777" w:rsidTr="00FC2E67">
        <w:trPr>
          <w:trHeight w:val="1436"/>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25FED7C4" w14:textId="11AEAAB5" w:rsidR="001A22AD" w:rsidRDefault="009E5CB7" w:rsidP="001E42F6">
                <w:pPr>
                  <w:pStyle w:val="NoSpacing"/>
                  <w:spacing w:line="276" w:lineRule="auto"/>
                </w:pPr>
                <w:r w:rsidRPr="0003491D">
                  <w:rPr>
                    <w:rFonts w:asciiTheme="majorBidi" w:hAnsiTheme="majorBidi" w:cstheme="majorBidi"/>
                    <w:sz w:val="24"/>
                    <w:szCs w:val="24"/>
                  </w:rPr>
                  <w:t xml:space="preserve"> </w:t>
                </w:r>
                <w:r w:rsidR="001E42F6">
                  <w:rPr>
                    <w:rFonts w:asciiTheme="majorBidi" w:hAnsiTheme="majorBidi" w:cstheme="majorBidi"/>
                    <w:sz w:val="24"/>
                    <w:szCs w:val="24"/>
                  </w:rPr>
                  <w:t xml:space="preserve">Making </w:t>
                </w:r>
                <w:r w:rsidRPr="0003491D">
                  <w:rPr>
                    <w:rFonts w:asciiTheme="majorBidi" w:hAnsiTheme="majorBidi" w:cstheme="majorBidi"/>
                    <w:sz w:val="24"/>
                    <w:szCs w:val="24"/>
                  </w:rPr>
                  <w:t>Facility Management more intelligent and efficient</w:t>
                </w:r>
                <w:r>
                  <w:rPr>
                    <w:rFonts w:asciiTheme="majorBidi" w:hAnsiTheme="majorBidi" w:cstheme="majorBidi"/>
                    <w:sz w:val="24"/>
                    <w:szCs w:val="24"/>
                  </w:rPr>
                  <w:t xml:space="preserve">.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CA832B3"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Business requirements review</w:t>
                </w:r>
              </w:p>
            </w:tc>
          </w:sdtContent>
        </w:sdt>
      </w:tr>
    </w:tbl>
    <w:p w14:paraId="76D9972A" w14:textId="77777777" w:rsidR="005E731B" w:rsidRDefault="005E731B">
      <w:pPr>
        <w:rPr>
          <w:rFonts w:ascii="Times New Roman" w:hAnsi="Times New Roman" w:cs="Times New Roman"/>
          <w:sz w:val="24"/>
          <w:szCs w:val="24"/>
        </w:rPr>
      </w:pPr>
    </w:p>
    <w:p w14:paraId="14890D96" w14:textId="77777777"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68DAF98C"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4577927A" w14:textId="77777777" w:rsidTr="00872456">
        <w:tc>
          <w:tcPr>
            <w:tcW w:w="9576" w:type="dxa"/>
            <w:gridSpan w:val="4"/>
          </w:tcPr>
          <w:p w14:paraId="33A469B2"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6C5B2CAD" w14:textId="77777777" w:rsidTr="001A22AD">
        <w:trPr>
          <w:trHeight w:val="314"/>
        </w:trPr>
        <w:tc>
          <w:tcPr>
            <w:tcW w:w="1034" w:type="dxa"/>
          </w:tcPr>
          <w:p w14:paraId="173B30BC"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54C94AAD"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4942B96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FCF3CC6"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452A6260" w14:textId="77777777" w:rsidTr="00356188">
        <w:tc>
          <w:tcPr>
            <w:tcW w:w="1034" w:type="dxa"/>
          </w:tcPr>
          <w:p w14:paraId="00CDE442" w14:textId="77777777" w:rsidR="00C60DF8" w:rsidRPr="00EE4AF2" w:rsidRDefault="00C60DF8" w:rsidP="00872456">
            <w:pPr>
              <w:rPr>
                <w:rFonts w:ascii="Times New Roman" w:hAnsi="Times New Roman" w:cs="Times New Roman"/>
                <w:sz w:val="24"/>
                <w:szCs w:val="24"/>
              </w:rPr>
            </w:pPr>
            <w:r>
              <w:rPr>
                <w:rFonts w:ascii="Times New Roman" w:hAnsi="Times New Roman" w:cs="Times New Roman"/>
                <w:sz w:val="24"/>
                <w:szCs w:val="24"/>
              </w:rPr>
              <w:t>1.0.0</w:t>
            </w:r>
          </w:p>
        </w:tc>
        <w:tc>
          <w:tcPr>
            <w:tcW w:w="1116" w:type="dxa"/>
          </w:tcPr>
          <w:p w14:paraId="75BA71BE" w14:textId="77777777" w:rsidR="00C60DF8" w:rsidRPr="00EE4AF2" w:rsidRDefault="001A22AD" w:rsidP="00872456">
            <w:pPr>
              <w:rPr>
                <w:rFonts w:ascii="Times New Roman" w:hAnsi="Times New Roman" w:cs="Times New Roman"/>
                <w:sz w:val="24"/>
                <w:szCs w:val="24"/>
              </w:rPr>
            </w:pPr>
            <w:r>
              <w:rPr>
                <w:rFonts w:ascii="Times New Roman" w:eastAsia="Times New Roman" w:hAnsi="Times New Roman" w:cs="Times New Roman"/>
                <w:sz w:val="24"/>
                <w:szCs w:val="24"/>
              </w:rPr>
              <w:t>10.02.16</w:t>
            </w:r>
          </w:p>
        </w:tc>
        <w:tc>
          <w:tcPr>
            <w:tcW w:w="1942" w:type="dxa"/>
          </w:tcPr>
          <w:p w14:paraId="0CAA87F4" w14:textId="77777777"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052E594F" w14:textId="77777777"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5E24F1FB" w14:textId="77777777" w:rsidR="001A22AD" w:rsidRPr="001A22AD" w:rsidRDefault="006A3A07"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1A22AD">
              <w:rPr>
                <w:rFonts w:ascii="Times New Roman" w:hAnsi="Times New Roman" w:cs="Times New Roman"/>
                <w:b/>
                <w:bCs/>
                <w:sz w:val="24"/>
                <w:szCs w:val="24"/>
              </w:rPr>
              <w:t>,</w:t>
            </w:r>
          </w:p>
          <w:p w14:paraId="4A64128F" w14:textId="77777777"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7C28D2C2" w14:textId="77777777" w:rsidR="00C60DF8" w:rsidRPr="00EE4AF2" w:rsidRDefault="00C60DF8" w:rsidP="00872456">
            <w:pPr>
              <w:rPr>
                <w:rFonts w:ascii="Times New Roman" w:hAnsi="Times New Roman" w:cs="Times New Roman"/>
                <w:sz w:val="24"/>
                <w:szCs w:val="24"/>
              </w:rPr>
            </w:pPr>
          </w:p>
        </w:tc>
      </w:tr>
      <w:tr w:rsidR="000424C0" w:rsidRPr="00EE4AF2" w14:paraId="7D03C37C" w14:textId="77777777" w:rsidTr="000424C0">
        <w:tc>
          <w:tcPr>
            <w:tcW w:w="1034" w:type="dxa"/>
          </w:tcPr>
          <w:p w14:paraId="060CC722" w14:textId="35861C3D" w:rsidR="000424C0" w:rsidRPr="00EE4AF2" w:rsidRDefault="007629F1" w:rsidP="001E33FC">
            <w:pPr>
              <w:rPr>
                <w:rFonts w:ascii="Times New Roman" w:hAnsi="Times New Roman" w:cs="Times New Roman"/>
                <w:sz w:val="24"/>
                <w:szCs w:val="24"/>
              </w:rPr>
            </w:pPr>
            <w:r>
              <w:rPr>
                <w:rFonts w:ascii="Times New Roman" w:hAnsi="Times New Roman" w:cs="Times New Roman"/>
                <w:sz w:val="24"/>
                <w:szCs w:val="24"/>
              </w:rPr>
              <w:t>1.1</w:t>
            </w:r>
            <w:r w:rsidR="000424C0">
              <w:rPr>
                <w:rFonts w:ascii="Times New Roman" w:hAnsi="Times New Roman" w:cs="Times New Roman"/>
                <w:sz w:val="24"/>
                <w:szCs w:val="24"/>
              </w:rPr>
              <w:t>.0</w:t>
            </w:r>
          </w:p>
        </w:tc>
        <w:tc>
          <w:tcPr>
            <w:tcW w:w="1116" w:type="dxa"/>
          </w:tcPr>
          <w:p w14:paraId="3340170E" w14:textId="4C6AC43C" w:rsidR="000424C0" w:rsidRPr="00EE4AF2" w:rsidRDefault="003D313A" w:rsidP="001E33FC">
            <w:pPr>
              <w:rPr>
                <w:rFonts w:ascii="Times New Roman" w:hAnsi="Times New Roman" w:cs="Times New Roman"/>
                <w:sz w:val="24"/>
                <w:szCs w:val="24"/>
              </w:rPr>
            </w:pPr>
            <w:r>
              <w:rPr>
                <w:rFonts w:ascii="Times New Roman" w:eastAsia="Times New Roman" w:hAnsi="Times New Roman" w:cs="Times New Roman"/>
                <w:sz w:val="24"/>
                <w:szCs w:val="24"/>
              </w:rPr>
              <w:t>16</w:t>
            </w:r>
            <w:r w:rsidR="000424C0">
              <w:rPr>
                <w:rFonts w:ascii="Times New Roman" w:eastAsia="Times New Roman" w:hAnsi="Times New Roman" w:cs="Times New Roman"/>
                <w:sz w:val="24"/>
                <w:szCs w:val="24"/>
              </w:rPr>
              <w:t>.02.16</w:t>
            </w:r>
          </w:p>
        </w:tc>
        <w:tc>
          <w:tcPr>
            <w:tcW w:w="1942" w:type="dxa"/>
          </w:tcPr>
          <w:p w14:paraId="3CC1344D" w14:textId="77777777" w:rsidR="000424C0" w:rsidRPr="001A22AD" w:rsidRDefault="000424C0" w:rsidP="001E33FC">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5B003AFF" w14:textId="77777777" w:rsidR="000424C0" w:rsidRPr="001A22AD" w:rsidRDefault="000424C0" w:rsidP="001E33FC">
            <w:pPr>
              <w:rPr>
                <w:rFonts w:ascii="Times New Roman" w:hAnsi="Times New Roman" w:cs="Times New Roman"/>
                <w:sz w:val="24"/>
                <w:szCs w:val="24"/>
              </w:rPr>
            </w:pPr>
            <w:r w:rsidRPr="00F800FD">
              <w:rPr>
                <w:rFonts w:ascii="Times New Roman" w:hAnsi="Times New Roman" w:cs="Times New Roman"/>
                <w:noProof/>
                <w:sz w:val="24"/>
                <w:szCs w:val="24"/>
              </w:rPr>
              <w:t>Badis</w:t>
            </w:r>
            <w:r w:rsidRPr="001A22AD">
              <w:rPr>
                <w:rFonts w:ascii="Times New Roman" w:hAnsi="Times New Roman" w:cs="Times New Roman"/>
                <w:sz w:val="24"/>
                <w:szCs w:val="24"/>
              </w:rPr>
              <w:t xml:space="preserve"> Madani</w:t>
            </w:r>
            <w:r>
              <w:rPr>
                <w:rFonts w:ascii="Times New Roman" w:hAnsi="Times New Roman" w:cs="Times New Roman"/>
                <w:sz w:val="24"/>
                <w:szCs w:val="24"/>
              </w:rPr>
              <w:t>,</w:t>
            </w:r>
          </w:p>
          <w:p w14:paraId="32E43E5A" w14:textId="77777777" w:rsidR="000424C0" w:rsidRPr="001A22AD" w:rsidRDefault="006A3A07" w:rsidP="001E33FC">
            <w:pPr>
              <w:rPr>
                <w:rFonts w:ascii="Times New Roman" w:hAnsi="Times New Roman" w:cs="Times New Roman"/>
                <w:b/>
                <w:bCs/>
                <w:sz w:val="24"/>
                <w:szCs w:val="24"/>
              </w:rPr>
            </w:pPr>
            <w:hyperlink r:id="rId10" w:history="1">
              <w:r w:rsidR="000424C0" w:rsidRPr="001A22AD">
                <w:rPr>
                  <w:rFonts w:ascii="Times New Roman" w:hAnsi="Times New Roman" w:cs="Times New Roman"/>
                  <w:sz w:val="24"/>
                  <w:szCs w:val="24"/>
                </w:rPr>
                <w:t>Håkon Hedlund</w:t>
              </w:r>
            </w:hyperlink>
            <w:r w:rsidR="000424C0">
              <w:rPr>
                <w:rFonts w:ascii="Times New Roman" w:hAnsi="Times New Roman" w:cs="Times New Roman"/>
                <w:b/>
                <w:bCs/>
                <w:sz w:val="24"/>
                <w:szCs w:val="24"/>
              </w:rPr>
              <w:t>,</w:t>
            </w:r>
          </w:p>
          <w:p w14:paraId="7938C3E1" w14:textId="77777777" w:rsidR="000424C0" w:rsidRPr="00C60DF8" w:rsidRDefault="000424C0" w:rsidP="001E33FC">
            <w:pPr>
              <w:rPr>
                <w:rFonts w:ascii="Times New Roman" w:hAnsi="Times New Roman" w:cs="Times New Roman"/>
                <w:sz w:val="24"/>
                <w:szCs w:val="24"/>
                <w:lang w:val="sr-Latn-BA"/>
              </w:rPr>
            </w:pPr>
            <w:r w:rsidRPr="00F800FD">
              <w:rPr>
                <w:rFonts w:ascii="Times New Roman" w:hAnsi="Times New Roman" w:cs="Times New Roman"/>
                <w:noProof/>
                <w:sz w:val="24"/>
                <w:szCs w:val="24"/>
              </w:rPr>
              <w:t>Zhili</w:t>
            </w:r>
            <w:r>
              <w:rPr>
                <w:rFonts w:ascii="Times New Roman" w:hAnsi="Times New Roman" w:cs="Times New Roman"/>
                <w:sz w:val="24"/>
                <w:szCs w:val="24"/>
              </w:rPr>
              <w:t xml:space="preserve"> Shao</w:t>
            </w:r>
          </w:p>
        </w:tc>
        <w:tc>
          <w:tcPr>
            <w:tcW w:w="5484" w:type="dxa"/>
          </w:tcPr>
          <w:p w14:paraId="11BF8FFE" w14:textId="4856C305" w:rsidR="000424C0" w:rsidRPr="00EE4AF2" w:rsidRDefault="000424C0" w:rsidP="001E33FC">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Add new content </w:t>
            </w:r>
            <w:r w:rsidR="00F800FD">
              <w:rPr>
                <w:rFonts w:ascii="Times New Roman" w:hAnsi="Times New Roman" w:cs="Times New Roman"/>
                <w:noProof/>
                <w:sz w:val="24"/>
                <w:szCs w:val="24"/>
                <w:lang w:eastAsia="zh-CN"/>
              </w:rPr>
              <w:t>to</w:t>
            </w:r>
            <w:r>
              <w:rPr>
                <w:rFonts w:ascii="Times New Roman" w:hAnsi="Times New Roman" w:cs="Times New Roman"/>
                <w:sz w:val="24"/>
                <w:szCs w:val="24"/>
                <w:lang w:eastAsia="zh-CN"/>
              </w:rPr>
              <w:t xml:space="preserve"> FM description, FM </w:t>
            </w:r>
            <w:r w:rsidRPr="00F800FD">
              <w:rPr>
                <w:rFonts w:ascii="Times New Roman" w:hAnsi="Times New Roman" w:cs="Times New Roman"/>
                <w:noProof/>
                <w:sz w:val="24"/>
                <w:szCs w:val="24"/>
                <w:lang w:eastAsia="zh-CN"/>
              </w:rPr>
              <w:t>patterns</w:t>
            </w:r>
            <w:r>
              <w:rPr>
                <w:rFonts w:ascii="Times New Roman" w:hAnsi="Times New Roman" w:cs="Times New Roman"/>
                <w:sz w:val="24"/>
                <w:szCs w:val="24"/>
                <w:lang w:eastAsia="zh-CN"/>
              </w:rPr>
              <w:t xml:space="preserve"> and their problems. </w:t>
            </w: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lso, add some comments and references.</w:t>
            </w:r>
          </w:p>
        </w:tc>
      </w:tr>
    </w:tbl>
    <w:p w14:paraId="146F5F70" w14:textId="77777777" w:rsidR="00EE4AF2" w:rsidRPr="00EE4AF2" w:rsidRDefault="00EE4AF2">
      <w:pPr>
        <w:rPr>
          <w:rFonts w:ascii="Times New Roman" w:hAnsi="Times New Roman" w:cs="Times New Roman"/>
          <w:sz w:val="24"/>
          <w:szCs w:val="24"/>
        </w:rPr>
      </w:pPr>
    </w:p>
    <w:p w14:paraId="0FAD1B0A" w14:textId="77777777" w:rsidR="002D014E" w:rsidRDefault="002D014E">
      <w:pPr>
        <w:rPr>
          <w:rFonts w:ascii="Times New Roman" w:hAnsi="Times New Roman" w:cs="Times New Roman"/>
          <w:sz w:val="24"/>
          <w:szCs w:val="24"/>
        </w:rPr>
      </w:pPr>
      <w:bookmarkStart w:id="0" w:name="_GoBack"/>
      <w:bookmarkEnd w:id="0"/>
    </w:p>
    <w:p w14:paraId="7EF30FD1" w14:textId="77777777" w:rsidR="001A22AD" w:rsidRDefault="001A22AD">
      <w:pPr>
        <w:rPr>
          <w:rFonts w:ascii="Times New Roman" w:hAnsi="Times New Roman" w:cs="Times New Roman"/>
          <w:sz w:val="24"/>
          <w:szCs w:val="24"/>
        </w:rPr>
      </w:pPr>
    </w:p>
    <w:p w14:paraId="4DB2C62D" w14:textId="77777777" w:rsidR="001A22AD" w:rsidRDefault="001A22AD">
      <w:pPr>
        <w:rPr>
          <w:rFonts w:ascii="Times New Roman" w:hAnsi="Times New Roman" w:cs="Times New Roman"/>
          <w:sz w:val="24"/>
          <w:szCs w:val="24"/>
        </w:rPr>
      </w:pPr>
    </w:p>
    <w:p w14:paraId="5E6992EC" w14:textId="77777777" w:rsidR="001A22AD" w:rsidRDefault="001A22AD">
      <w:pPr>
        <w:rPr>
          <w:rFonts w:ascii="Times New Roman" w:hAnsi="Times New Roman" w:cs="Times New Roman"/>
          <w:sz w:val="24"/>
          <w:szCs w:val="24"/>
        </w:rPr>
      </w:pPr>
    </w:p>
    <w:p w14:paraId="13365B21" w14:textId="77777777" w:rsidR="001A22AD" w:rsidRDefault="001A22AD">
      <w:pPr>
        <w:rPr>
          <w:rFonts w:ascii="Times New Roman" w:hAnsi="Times New Roman" w:cs="Times New Roman"/>
          <w:sz w:val="24"/>
          <w:szCs w:val="24"/>
        </w:rPr>
      </w:pPr>
    </w:p>
    <w:p w14:paraId="2752A9FA" w14:textId="77777777" w:rsidR="001A22AD" w:rsidRDefault="001A22AD">
      <w:pPr>
        <w:rPr>
          <w:rFonts w:ascii="Times New Roman" w:hAnsi="Times New Roman" w:cs="Times New Roman"/>
          <w:sz w:val="24"/>
          <w:szCs w:val="24"/>
        </w:rPr>
      </w:pPr>
    </w:p>
    <w:p w14:paraId="294F9D02" w14:textId="77777777" w:rsidR="002D014E" w:rsidRDefault="002D014E">
      <w:pPr>
        <w:rPr>
          <w:rFonts w:ascii="Times New Roman" w:hAnsi="Times New Roman" w:cs="Times New Roman"/>
          <w:sz w:val="24"/>
          <w:szCs w:val="24"/>
        </w:rPr>
      </w:pPr>
    </w:p>
    <w:p w14:paraId="6E47309D"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3C20DD8A" w14:textId="77777777" w:rsidR="001A22AD" w:rsidRDefault="001A22AD" w:rsidP="001A22AD">
          <w:pPr>
            <w:pStyle w:val="TOCHeading"/>
          </w:pPr>
          <w:r>
            <w:t>Contents</w:t>
          </w:r>
        </w:p>
        <w:p w14:paraId="53DFBD31" w14:textId="77777777" w:rsidR="00FC2E67" w:rsidRPr="00FC2E67" w:rsidRDefault="00FC2E67" w:rsidP="00FC2E67"/>
        <w:p w14:paraId="1D4E4B49" w14:textId="77777777" w:rsidR="008F547E" w:rsidRDefault="00C44303">
          <w:pPr>
            <w:pStyle w:val="TOC1"/>
            <w:tabs>
              <w:tab w:val="left" w:pos="440"/>
              <w:tab w:val="right" w:leader="dot" w:pos="9350"/>
            </w:tabs>
            <w:rPr>
              <w:noProof/>
            </w:rPr>
          </w:pPr>
          <w:r>
            <w:fldChar w:fldCharType="begin"/>
          </w:r>
          <w:r w:rsidR="001A22AD">
            <w:instrText xml:space="preserve"> TOC \o "1-3" \h \z \u </w:instrText>
          </w:r>
          <w:r>
            <w:fldChar w:fldCharType="separate"/>
          </w:r>
          <w:hyperlink w:anchor="_Toc444438326" w:history="1">
            <w:r w:rsidR="008F547E" w:rsidRPr="00C87A9F">
              <w:rPr>
                <w:rStyle w:val="Hyperlink"/>
                <w:noProof/>
                <w:lang w:eastAsia="zh-CN"/>
              </w:rPr>
              <w:t>1.</w:t>
            </w:r>
            <w:r w:rsidR="008F547E">
              <w:rPr>
                <w:noProof/>
              </w:rPr>
              <w:tab/>
            </w:r>
            <w:r w:rsidR="008F547E" w:rsidRPr="00C87A9F">
              <w:rPr>
                <w:rStyle w:val="Hyperlink"/>
                <w:noProof/>
              </w:rPr>
              <w:t>Identification</w:t>
            </w:r>
            <w:r w:rsidR="008F547E">
              <w:rPr>
                <w:noProof/>
                <w:webHidden/>
              </w:rPr>
              <w:tab/>
            </w:r>
            <w:r w:rsidR="008F547E">
              <w:rPr>
                <w:noProof/>
                <w:webHidden/>
              </w:rPr>
              <w:fldChar w:fldCharType="begin"/>
            </w:r>
            <w:r w:rsidR="008F547E">
              <w:rPr>
                <w:noProof/>
                <w:webHidden/>
              </w:rPr>
              <w:instrText xml:space="preserve"> PAGEREF _Toc444438326 \h </w:instrText>
            </w:r>
            <w:r w:rsidR="008F547E">
              <w:rPr>
                <w:noProof/>
                <w:webHidden/>
              </w:rPr>
            </w:r>
            <w:r w:rsidR="008F547E">
              <w:rPr>
                <w:noProof/>
                <w:webHidden/>
              </w:rPr>
              <w:fldChar w:fldCharType="separate"/>
            </w:r>
            <w:r w:rsidR="008F547E">
              <w:rPr>
                <w:noProof/>
                <w:webHidden/>
              </w:rPr>
              <w:t>3</w:t>
            </w:r>
            <w:r w:rsidR="008F547E">
              <w:rPr>
                <w:noProof/>
                <w:webHidden/>
              </w:rPr>
              <w:fldChar w:fldCharType="end"/>
            </w:r>
          </w:hyperlink>
        </w:p>
        <w:p w14:paraId="5FAAFC05" w14:textId="77777777" w:rsidR="008F547E" w:rsidRDefault="006A3A07">
          <w:pPr>
            <w:pStyle w:val="TOC1"/>
            <w:tabs>
              <w:tab w:val="left" w:pos="440"/>
              <w:tab w:val="right" w:leader="dot" w:pos="9350"/>
            </w:tabs>
            <w:rPr>
              <w:noProof/>
            </w:rPr>
          </w:pPr>
          <w:hyperlink w:anchor="_Toc444438327" w:history="1">
            <w:r w:rsidR="008F547E" w:rsidRPr="00C87A9F">
              <w:rPr>
                <w:rStyle w:val="Hyperlink"/>
                <w:noProof/>
              </w:rPr>
              <w:t>2.</w:t>
            </w:r>
            <w:r w:rsidR="008F547E">
              <w:rPr>
                <w:noProof/>
              </w:rPr>
              <w:tab/>
            </w:r>
            <w:r w:rsidR="008F547E" w:rsidRPr="00C87A9F">
              <w:rPr>
                <w:rStyle w:val="Hyperlink"/>
                <w:noProof/>
              </w:rPr>
              <w:t>Problem formulation</w:t>
            </w:r>
            <w:r w:rsidR="008F547E">
              <w:rPr>
                <w:noProof/>
                <w:webHidden/>
              </w:rPr>
              <w:tab/>
            </w:r>
            <w:r w:rsidR="008F547E">
              <w:rPr>
                <w:noProof/>
                <w:webHidden/>
              </w:rPr>
              <w:fldChar w:fldCharType="begin"/>
            </w:r>
            <w:r w:rsidR="008F547E">
              <w:rPr>
                <w:noProof/>
                <w:webHidden/>
              </w:rPr>
              <w:instrText xml:space="preserve"> PAGEREF _Toc444438327 \h </w:instrText>
            </w:r>
            <w:r w:rsidR="008F547E">
              <w:rPr>
                <w:noProof/>
                <w:webHidden/>
              </w:rPr>
            </w:r>
            <w:r w:rsidR="008F547E">
              <w:rPr>
                <w:noProof/>
                <w:webHidden/>
              </w:rPr>
              <w:fldChar w:fldCharType="separate"/>
            </w:r>
            <w:r w:rsidR="008F547E">
              <w:rPr>
                <w:noProof/>
                <w:webHidden/>
              </w:rPr>
              <w:t>3</w:t>
            </w:r>
            <w:r w:rsidR="008F547E">
              <w:rPr>
                <w:noProof/>
                <w:webHidden/>
              </w:rPr>
              <w:fldChar w:fldCharType="end"/>
            </w:r>
          </w:hyperlink>
        </w:p>
        <w:p w14:paraId="44E3FF91" w14:textId="77777777" w:rsidR="001A22AD" w:rsidRDefault="00C44303" w:rsidP="001A22AD">
          <w:r>
            <w:rPr>
              <w:b/>
              <w:bCs/>
              <w:noProof/>
            </w:rPr>
            <w:fldChar w:fldCharType="end"/>
          </w:r>
        </w:p>
      </w:sdtContent>
    </w:sdt>
    <w:p w14:paraId="79D04838" w14:textId="77777777" w:rsidR="002A6273" w:rsidRDefault="002A6273" w:rsidP="001A22AD">
      <w:pPr>
        <w:pStyle w:val="Heading1"/>
      </w:pPr>
    </w:p>
    <w:p w14:paraId="466F97C9" w14:textId="77777777" w:rsidR="001A22AD" w:rsidRDefault="001A22AD" w:rsidP="001A22AD"/>
    <w:p w14:paraId="421ED535" w14:textId="77777777" w:rsidR="001A22AD" w:rsidRDefault="001A22AD" w:rsidP="001A22AD"/>
    <w:p w14:paraId="33E62E44" w14:textId="77777777" w:rsidR="001A22AD" w:rsidRDefault="001A22AD" w:rsidP="001A22AD"/>
    <w:p w14:paraId="2089C2A4" w14:textId="77777777" w:rsidR="001A22AD" w:rsidRDefault="001A22AD" w:rsidP="001A22AD"/>
    <w:p w14:paraId="5FFCE28C" w14:textId="77777777" w:rsidR="001A22AD" w:rsidRDefault="001A22AD" w:rsidP="001A22AD"/>
    <w:p w14:paraId="038BEDF4" w14:textId="77777777" w:rsidR="001A22AD" w:rsidRDefault="001A22AD" w:rsidP="001A22AD"/>
    <w:p w14:paraId="2A345BFE" w14:textId="77777777" w:rsidR="001A22AD" w:rsidRDefault="001A22AD" w:rsidP="001A22AD"/>
    <w:p w14:paraId="35B9FB83" w14:textId="77777777" w:rsidR="001A22AD" w:rsidRDefault="001A22AD" w:rsidP="001A22AD"/>
    <w:p w14:paraId="3AF29B12" w14:textId="77777777" w:rsidR="001A22AD" w:rsidRDefault="001A22AD" w:rsidP="001A22AD"/>
    <w:p w14:paraId="0833CA26" w14:textId="77777777" w:rsidR="001A22AD" w:rsidRDefault="001A22AD" w:rsidP="001A22AD"/>
    <w:p w14:paraId="45DEC7A8" w14:textId="77777777" w:rsidR="001A22AD" w:rsidRDefault="001A22AD" w:rsidP="001A22AD"/>
    <w:p w14:paraId="0E9E462F" w14:textId="77777777" w:rsidR="001A22AD" w:rsidRDefault="001A22AD" w:rsidP="001A22AD"/>
    <w:p w14:paraId="68F73DDB" w14:textId="77777777" w:rsidR="001A22AD" w:rsidRDefault="001A22AD" w:rsidP="001A22AD"/>
    <w:p w14:paraId="700CF105" w14:textId="77777777" w:rsidR="001A22AD" w:rsidRDefault="001A22AD" w:rsidP="001A22AD"/>
    <w:p w14:paraId="3B872D53" w14:textId="77777777" w:rsidR="001A22AD" w:rsidRDefault="001A22AD" w:rsidP="001A22AD"/>
    <w:p w14:paraId="4BE2A131" w14:textId="77777777" w:rsidR="001A22AD" w:rsidRDefault="001A22AD" w:rsidP="001A22AD"/>
    <w:p w14:paraId="504EBF0C" w14:textId="77777777" w:rsidR="001A22AD" w:rsidDel="00471F26" w:rsidRDefault="001A22AD" w:rsidP="001A22AD">
      <w:pPr>
        <w:rPr>
          <w:del w:id="1" w:author="Administrator" w:date="2016-02-16T17:07:00Z"/>
        </w:rPr>
      </w:pPr>
    </w:p>
    <w:p w14:paraId="78041EED" w14:textId="77777777" w:rsidR="001A22AD" w:rsidDel="00471F26" w:rsidRDefault="001A22AD" w:rsidP="001A22AD">
      <w:pPr>
        <w:rPr>
          <w:del w:id="2" w:author="Administrator" w:date="2016-02-16T17:07:00Z"/>
        </w:rPr>
      </w:pPr>
    </w:p>
    <w:p w14:paraId="512355B2" w14:textId="77777777" w:rsidR="001A22AD" w:rsidRPr="001A22AD" w:rsidRDefault="001A22AD" w:rsidP="001A22AD"/>
    <w:p w14:paraId="539B6135" w14:textId="77777777" w:rsidR="00016E10" w:rsidRDefault="003A0D42" w:rsidP="006D3BEF">
      <w:pPr>
        <w:pStyle w:val="Heading1"/>
        <w:numPr>
          <w:ilvl w:val="0"/>
          <w:numId w:val="3"/>
        </w:numPr>
        <w:rPr>
          <w:lang w:eastAsia="zh-CN"/>
        </w:rPr>
      </w:pPr>
      <w:bookmarkStart w:id="3" w:name="_Toc444438326"/>
      <w:r>
        <w:lastRenderedPageBreak/>
        <w:t>Identification</w:t>
      </w:r>
      <w:bookmarkEnd w:id="3"/>
      <w:r w:rsidR="00016E10">
        <w:rPr>
          <w:lang w:eastAsia="zh-CN"/>
        </w:rPr>
        <w:tab/>
      </w:r>
    </w:p>
    <w:p w14:paraId="249B453C" w14:textId="5DC6E146" w:rsidR="00A43CE3" w:rsidRPr="008F547E" w:rsidRDefault="006D3BEF" w:rsidP="008F547E">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sz w:val="24"/>
          <w:szCs w:val="24"/>
          <w:lang w:eastAsia="zh-CN"/>
        </w:rPr>
        <w:t xml:space="preserve">Facility </w:t>
      </w:r>
      <w:r w:rsidR="00B95A82" w:rsidRPr="008F547E">
        <w:rPr>
          <w:rFonts w:ascii="Times New Roman" w:hAnsi="Times New Roman" w:cs="Times New Roman"/>
          <w:sz w:val="24"/>
          <w:szCs w:val="24"/>
          <w:lang w:eastAsia="zh-CN"/>
        </w:rPr>
        <w:t>M</w:t>
      </w:r>
      <w:r w:rsidRPr="008F547E">
        <w:rPr>
          <w:rFonts w:ascii="Times New Roman" w:hAnsi="Times New Roman" w:cs="Times New Roman"/>
          <w:sz w:val="24"/>
          <w:szCs w:val="24"/>
          <w:lang w:eastAsia="zh-CN"/>
        </w:rPr>
        <w:t>anagement (</w:t>
      </w:r>
      <w:r w:rsidR="00471F26" w:rsidRPr="008F547E">
        <w:rPr>
          <w:rFonts w:ascii="Times New Roman" w:hAnsi="Times New Roman" w:cs="Times New Roman"/>
          <w:sz w:val="24"/>
          <w:szCs w:val="24"/>
          <w:lang w:eastAsia="zh-CN"/>
        </w:rPr>
        <w:t xml:space="preserve">is abbreviated to </w:t>
      </w:r>
      <w:r w:rsidRPr="008F547E">
        <w:rPr>
          <w:rFonts w:ascii="Times New Roman" w:hAnsi="Times New Roman" w:cs="Times New Roman"/>
          <w:sz w:val="24"/>
          <w:szCs w:val="24"/>
          <w:lang w:eastAsia="zh-CN"/>
        </w:rPr>
        <w:t xml:space="preserve">FM) </w:t>
      </w:r>
      <w:r w:rsidR="00471F26" w:rsidRPr="008F547E">
        <w:rPr>
          <w:rFonts w:ascii="Times New Roman" w:hAnsi="Times New Roman" w:cs="Times New Roman"/>
          <w:sz w:val="24"/>
          <w:szCs w:val="24"/>
          <w:lang w:eastAsia="zh-CN"/>
        </w:rPr>
        <w:t xml:space="preserve">the integration of processes within an organization (like school, hotel, hospital, department complexes and so on) to maintain and develop the agreed services which support and improve the effectiveness of its primary activities. </w:t>
      </w:r>
      <w:r w:rsidR="006F5C3A" w:rsidRPr="008F547E">
        <w:rPr>
          <w:rFonts w:ascii="Times New Roman" w:hAnsi="Times New Roman" w:cs="Times New Roman"/>
          <w:sz w:val="24"/>
          <w:szCs w:val="24"/>
          <w:lang w:eastAsia="zh-CN"/>
        </w:rPr>
        <w:t>FM’</w:t>
      </w:r>
      <w:r w:rsidR="00471F26" w:rsidRPr="008F547E">
        <w:rPr>
          <w:rFonts w:ascii="Times New Roman" w:hAnsi="Times New Roman" w:cs="Times New Roman"/>
          <w:sz w:val="24"/>
          <w:szCs w:val="24"/>
          <w:lang w:eastAsia="zh-CN"/>
        </w:rPr>
        <w:t xml:space="preserve">s most important services </w:t>
      </w:r>
      <w:r w:rsidR="00F800FD" w:rsidRPr="008F547E">
        <w:rPr>
          <w:rFonts w:ascii="Times New Roman" w:hAnsi="Times New Roman" w:cs="Times New Roman"/>
          <w:noProof/>
          <w:sz w:val="24"/>
          <w:szCs w:val="24"/>
          <w:lang w:eastAsia="zh-CN"/>
        </w:rPr>
        <w:t>are</w:t>
      </w:r>
      <w:r w:rsidR="00471F26" w:rsidRPr="008F547E">
        <w:rPr>
          <w:rFonts w:ascii="Times New Roman" w:hAnsi="Times New Roman" w:cs="Times New Roman"/>
          <w:sz w:val="24"/>
          <w:szCs w:val="24"/>
          <w:lang w:eastAsia="zh-CN"/>
        </w:rPr>
        <w:t xml:space="preserve"> building management, which </w:t>
      </w:r>
      <w:r w:rsidR="00471F26" w:rsidRPr="008F547E">
        <w:rPr>
          <w:rFonts w:ascii="Times New Roman" w:hAnsi="Times New Roman" w:cs="Times New Roman"/>
          <w:noProof/>
          <w:sz w:val="24"/>
          <w:szCs w:val="24"/>
          <w:lang w:eastAsia="zh-CN"/>
        </w:rPr>
        <w:t>include</w:t>
      </w:r>
      <w:r w:rsidR="00F800FD" w:rsidRPr="008F547E">
        <w:rPr>
          <w:rFonts w:ascii="Times New Roman" w:hAnsi="Times New Roman" w:cs="Times New Roman"/>
          <w:noProof/>
          <w:sz w:val="24"/>
          <w:szCs w:val="24"/>
          <w:lang w:eastAsia="zh-CN"/>
        </w:rPr>
        <w:t>s</w:t>
      </w:r>
      <w:r w:rsidR="00471F26" w:rsidRPr="008F547E">
        <w:rPr>
          <w:rFonts w:ascii="Times New Roman" w:hAnsi="Times New Roman" w:cs="Times New Roman"/>
          <w:sz w:val="24"/>
          <w:szCs w:val="24"/>
          <w:lang w:eastAsia="zh-CN"/>
        </w:rPr>
        <w:t xml:space="preserve"> </w:t>
      </w:r>
      <w:r w:rsidR="006B53DF" w:rsidRPr="008F547E">
        <w:rPr>
          <w:rFonts w:ascii="Times New Roman" w:hAnsi="Times New Roman" w:cs="Times New Roman"/>
          <w:sz w:val="24"/>
          <w:szCs w:val="24"/>
          <w:lang w:eastAsia="zh-CN"/>
        </w:rPr>
        <w:t>lighting control system, HVAC, Access control, Fire alarm, CCTV and so on.</w:t>
      </w:r>
      <w:r w:rsidR="00A14CA9" w:rsidRPr="008F547E">
        <w:rPr>
          <w:rFonts w:ascii="Times New Roman" w:hAnsi="Times New Roman" w:cs="Times New Roman"/>
          <w:sz w:val="24"/>
          <w:szCs w:val="24"/>
          <w:lang w:eastAsia="zh-CN"/>
        </w:rPr>
        <w:t xml:space="preserve"> </w:t>
      </w:r>
    </w:p>
    <w:p w14:paraId="0EA3CCAF" w14:textId="2C9D9694" w:rsidR="005B2150" w:rsidRPr="008F547E" w:rsidRDefault="00A14CA9" w:rsidP="008F547E">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hint="eastAsia"/>
          <w:sz w:val="24"/>
          <w:szCs w:val="24"/>
          <w:lang w:eastAsia="zh-CN"/>
        </w:rPr>
        <w:t>H</w:t>
      </w:r>
      <w:r w:rsidRPr="008F547E">
        <w:rPr>
          <w:rFonts w:ascii="Times New Roman" w:hAnsi="Times New Roman" w:cs="Times New Roman"/>
          <w:sz w:val="24"/>
          <w:szCs w:val="24"/>
          <w:lang w:eastAsia="zh-CN"/>
        </w:rPr>
        <w:t>VAC</w:t>
      </w:r>
      <w:r w:rsidR="00455D9B" w:rsidRPr="008F547E">
        <w:rPr>
          <w:rFonts w:ascii="Times New Roman" w:hAnsi="Times New Roman" w:cs="Times New Roman"/>
          <w:sz w:val="24"/>
          <w:szCs w:val="24"/>
          <w:lang w:eastAsia="zh-CN"/>
        </w:rPr>
        <w:t xml:space="preserve"> system</w:t>
      </w:r>
      <w:r w:rsidRPr="008F547E">
        <w:rPr>
          <w:rFonts w:ascii="Times New Roman" w:hAnsi="Times New Roman" w:cs="Times New Roman"/>
          <w:sz w:val="24"/>
          <w:szCs w:val="24"/>
          <w:lang w:eastAsia="zh-CN"/>
        </w:rPr>
        <w:t xml:space="preserve">, </w:t>
      </w:r>
      <w:r w:rsidR="0069567A" w:rsidRPr="008F547E">
        <w:rPr>
          <w:rFonts w:ascii="Times New Roman" w:hAnsi="Times New Roman" w:cs="Times New Roman"/>
          <w:sz w:val="24"/>
          <w:szCs w:val="24"/>
          <w:lang w:eastAsia="zh-CN"/>
        </w:rPr>
        <w:t xml:space="preserve">which stands for heating, ventilation, and air conditioning, is </w:t>
      </w:r>
      <w:r w:rsidRPr="008F547E">
        <w:rPr>
          <w:rFonts w:ascii="Times New Roman" w:hAnsi="Times New Roman" w:cs="Times New Roman"/>
          <w:sz w:val="24"/>
          <w:szCs w:val="24"/>
          <w:lang w:eastAsia="zh-CN"/>
        </w:rPr>
        <w:t xml:space="preserve">one important </w:t>
      </w:r>
      <w:r w:rsidR="0069567A" w:rsidRPr="008F547E">
        <w:rPr>
          <w:rFonts w:ascii="Times New Roman" w:hAnsi="Times New Roman" w:cs="Times New Roman"/>
          <w:sz w:val="24"/>
          <w:szCs w:val="24"/>
          <w:lang w:eastAsia="zh-CN"/>
        </w:rPr>
        <w:t>FM service</w:t>
      </w:r>
      <w:r w:rsidRPr="008F547E">
        <w:rPr>
          <w:rFonts w:ascii="Times New Roman" w:hAnsi="Times New Roman" w:cs="Times New Roman"/>
          <w:sz w:val="24"/>
          <w:szCs w:val="24"/>
          <w:lang w:eastAsia="zh-CN"/>
        </w:rPr>
        <w:t xml:space="preserve"> </w:t>
      </w:r>
      <w:r w:rsidR="0069567A" w:rsidRPr="008F547E">
        <w:rPr>
          <w:rFonts w:ascii="Times New Roman" w:hAnsi="Times New Roman" w:cs="Times New Roman"/>
          <w:sz w:val="24"/>
          <w:szCs w:val="24"/>
          <w:lang w:eastAsia="zh-CN"/>
        </w:rPr>
        <w:t>in</w:t>
      </w:r>
      <w:r w:rsidRPr="008F547E">
        <w:rPr>
          <w:rFonts w:ascii="Times New Roman" w:hAnsi="Times New Roman" w:cs="Times New Roman"/>
          <w:sz w:val="24"/>
          <w:szCs w:val="24"/>
          <w:lang w:eastAsia="zh-CN"/>
        </w:rPr>
        <w:t xml:space="preserve"> almost ev</w:t>
      </w:r>
      <w:r w:rsidR="0069567A" w:rsidRPr="008F547E">
        <w:rPr>
          <w:rFonts w:ascii="Times New Roman" w:hAnsi="Times New Roman" w:cs="Times New Roman"/>
          <w:sz w:val="24"/>
          <w:szCs w:val="24"/>
          <w:lang w:eastAsia="zh-CN"/>
        </w:rPr>
        <w:t>ery building.</w:t>
      </w:r>
      <w:r w:rsidR="00455D9B" w:rsidRPr="008F547E">
        <w:rPr>
          <w:rFonts w:ascii="Times New Roman" w:hAnsi="Times New Roman" w:cs="Times New Roman"/>
          <w:sz w:val="24"/>
          <w:szCs w:val="24"/>
          <w:lang w:eastAsia="zh-CN"/>
        </w:rPr>
        <w:t xml:space="preserve"> Its responsibility is providing a comfortable environment for users in the buildings.</w:t>
      </w:r>
      <w:r w:rsidR="006172B4" w:rsidRPr="008F547E">
        <w:rPr>
          <w:rFonts w:ascii="Times New Roman" w:hAnsi="Times New Roman" w:cs="Times New Roman"/>
          <w:sz w:val="24"/>
          <w:szCs w:val="24"/>
          <w:lang w:eastAsia="zh-CN"/>
        </w:rPr>
        <w:t xml:space="preserve"> For the trad</w:t>
      </w:r>
      <w:r w:rsidR="001F7328" w:rsidRPr="008F547E">
        <w:rPr>
          <w:rFonts w:ascii="Times New Roman" w:hAnsi="Times New Roman" w:cs="Times New Roman"/>
          <w:sz w:val="24"/>
          <w:szCs w:val="24"/>
          <w:lang w:eastAsia="zh-CN"/>
        </w:rPr>
        <w:t>itional HVAC control system, the user normal has no access to adjust the temperature, humidity, air qualit</w:t>
      </w:r>
      <w:r w:rsidR="005B2150" w:rsidRPr="008F547E">
        <w:rPr>
          <w:rFonts w:ascii="Times New Roman" w:hAnsi="Times New Roman" w:cs="Times New Roman"/>
          <w:sz w:val="24"/>
          <w:szCs w:val="24"/>
          <w:lang w:eastAsia="zh-CN"/>
        </w:rPr>
        <w:t>y. E</w:t>
      </w:r>
      <w:r w:rsidR="001F7328" w:rsidRPr="008F547E">
        <w:rPr>
          <w:rFonts w:ascii="Times New Roman" w:hAnsi="Times New Roman" w:cs="Times New Roman"/>
          <w:sz w:val="24"/>
          <w:szCs w:val="24"/>
          <w:lang w:eastAsia="zh-CN"/>
        </w:rPr>
        <w:t xml:space="preserve">ven when they can manually </w:t>
      </w:r>
      <w:r w:rsidR="005B2150" w:rsidRPr="008F547E">
        <w:rPr>
          <w:rFonts w:ascii="Times New Roman" w:hAnsi="Times New Roman" w:cs="Times New Roman"/>
          <w:sz w:val="24"/>
          <w:szCs w:val="24"/>
          <w:lang w:eastAsia="zh-CN"/>
        </w:rPr>
        <w:t xml:space="preserve">set the parameters from </w:t>
      </w:r>
      <w:r w:rsidR="005B2150" w:rsidRPr="008F547E">
        <w:rPr>
          <w:rFonts w:ascii="Times New Roman" w:hAnsi="Times New Roman" w:cs="Times New Roman"/>
          <w:noProof/>
          <w:sz w:val="24"/>
          <w:szCs w:val="24"/>
          <w:lang w:eastAsia="zh-CN"/>
        </w:rPr>
        <w:t>control</w:t>
      </w:r>
      <w:r w:rsidR="005B2150" w:rsidRPr="008F547E">
        <w:rPr>
          <w:rFonts w:ascii="Times New Roman" w:hAnsi="Times New Roman" w:cs="Times New Roman"/>
          <w:sz w:val="24"/>
          <w:szCs w:val="24"/>
          <w:lang w:eastAsia="zh-CN"/>
        </w:rPr>
        <w:t xml:space="preserve"> panel, it’s still very hard to get what they want, because a comfortable environment is not just about one </w:t>
      </w:r>
      <w:r w:rsidR="004F0B6D" w:rsidRPr="008F547E">
        <w:rPr>
          <w:rFonts w:ascii="Times New Roman" w:hAnsi="Times New Roman" w:cs="Times New Roman"/>
          <w:sz w:val="24"/>
          <w:szCs w:val="24"/>
          <w:lang w:eastAsia="zh-CN"/>
        </w:rPr>
        <w:t>sector, it’s a combine of temperature, humidity, air quality and so on. For the HVAC system maintainers, they also have to work hard to make sure the HVAC system work very well.</w:t>
      </w:r>
    </w:p>
    <w:p w14:paraId="3D5D8F4A" w14:textId="317CDC91" w:rsidR="001F4B31" w:rsidRPr="00FC2E67" w:rsidRDefault="003A0D42" w:rsidP="002E4F1E">
      <w:pPr>
        <w:pStyle w:val="Heading1"/>
        <w:numPr>
          <w:ilvl w:val="0"/>
          <w:numId w:val="3"/>
        </w:numPr>
      </w:pPr>
      <w:bookmarkStart w:id="4" w:name="_Toc444438327"/>
      <w:r>
        <w:t>Problem formulation</w:t>
      </w:r>
      <w:bookmarkEnd w:id="4"/>
    </w:p>
    <w:p w14:paraId="04D62AD9" w14:textId="6D7C1DEA" w:rsidR="004F0B6D" w:rsidRPr="008F547E" w:rsidRDefault="007935DC" w:rsidP="00B95A82">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sz w:val="24"/>
          <w:szCs w:val="24"/>
          <w:lang w:eastAsia="zh-CN"/>
        </w:rPr>
        <w:t xml:space="preserve">The </w:t>
      </w:r>
      <w:r w:rsidR="004F0B6D" w:rsidRPr="008F547E">
        <w:rPr>
          <w:rFonts w:ascii="Times New Roman" w:hAnsi="Times New Roman" w:cs="Times New Roman"/>
          <w:sz w:val="24"/>
          <w:szCs w:val="24"/>
          <w:lang w:eastAsia="zh-CN"/>
        </w:rPr>
        <w:t>traditional HV</w:t>
      </w:r>
      <w:r w:rsidRPr="008F547E">
        <w:rPr>
          <w:rFonts w:ascii="Times New Roman" w:hAnsi="Times New Roman" w:cs="Times New Roman"/>
          <w:sz w:val="24"/>
          <w:szCs w:val="24"/>
          <w:lang w:eastAsia="zh-CN"/>
        </w:rPr>
        <w:t>AC system needs an improvement to optimize users’ experience and make maintainers’ work efficient.</w:t>
      </w:r>
    </w:p>
    <w:p w14:paraId="15F6C871" w14:textId="43FEFB59" w:rsidR="00801ADE" w:rsidRPr="008F547E" w:rsidRDefault="002E4F1E" w:rsidP="00B95A82">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sz w:val="24"/>
          <w:szCs w:val="24"/>
          <w:lang w:eastAsia="zh-CN"/>
        </w:rPr>
        <w:t>For the HVAC</w:t>
      </w:r>
      <w:r w:rsidRPr="008F547E">
        <w:rPr>
          <w:rFonts w:ascii="Times New Roman" w:hAnsi="Times New Roman" w:cs="Times New Roman" w:hint="eastAsia"/>
          <w:sz w:val="24"/>
          <w:szCs w:val="24"/>
          <w:lang w:eastAsia="zh-CN"/>
        </w:rPr>
        <w:t xml:space="preserve"> users</w:t>
      </w:r>
      <w:r w:rsidRPr="008F547E">
        <w:rPr>
          <w:rFonts w:ascii="Times New Roman" w:hAnsi="Times New Roman" w:cs="Times New Roman"/>
          <w:sz w:val="24"/>
          <w:szCs w:val="24"/>
          <w:lang w:eastAsia="zh-CN"/>
        </w:rPr>
        <w:t xml:space="preserve">, </w:t>
      </w:r>
      <w:r w:rsidR="00003478" w:rsidRPr="008F547E">
        <w:rPr>
          <w:rFonts w:ascii="Times New Roman" w:hAnsi="Times New Roman" w:cs="Times New Roman"/>
          <w:sz w:val="24"/>
          <w:szCs w:val="24"/>
        </w:rPr>
        <w:t xml:space="preserve">a comfortable customized indoor environment is needed. The HVAC control system should be intelligent enough to make the setting process easy. </w:t>
      </w:r>
      <w:r w:rsidR="00801ADE" w:rsidRPr="008F547E">
        <w:rPr>
          <w:rFonts w:ascii="Times New Roman" w:hAnsi="Times New Roman" w:cs="Times New Roman"/>
          <w:sz w:val="24"/>
          <w:szCs w:val="24"/>
        </w:rPr>
        <w:t>T</w:t>
      </w:r>
      <w:r w:rsidR="00003478" w:rsidRPr="008F547E">
        <w:rPr>
          <w:rFonts w:ascii="Times New Roman" w:hAnsi="Times New Roman" w:cs="Times New Roman"/>
          <w:sz w:val="24"/>
          <w:szCs w:val="24"/>
        </w:rPr>
        <w:t xml:space="preserve">here should be more </w:t>
      </w:r>
      <w:r w:rsidR="00801ADE" w:rsidRPr="008F547E">
        <w:rPr>
          <w:rFonts w:ascii="Times New Roman" w:hAnsi="Times New Roman" w:cs="Times New Roman"/>
          <w:sz w:val="24"/>
          <w:szCs w:val="24"/>
        </w:rPr>
        <w:t>methods for system configuration except fixed control panel. Also for the configuration strategies, more factors such as time, weather should be added.</w:t>
      </w:r>
      <w:r w:rsidR="00801ADE" w:rsidRPr="008F547E">
        <w:rPr>
          <w:rFonts w:ascii="Times New Roman" w:hAnsi="Times New Roman" w:cs="Times New Roman" w:hint="eastAsia"/>
          <w:sz w:val="24"/>
          <w:szCs w:val="24"/>
          <w:lang w:eastAsia="zh-CN"/>
        </w:rPr>
        <w:t xml:space="preserve"> </w:t>
      </w:r>
      <w:r w:rsidR="00801ADE" w:rsidRPr="008F547E">
        <w:rPr>
          <w:rFonts w:ascii="Times New Roman" w:hAnsi="Times New Roman" w:cs="Times New Roman"/>
          <w:sz w:val="24"/>
          <w:szCs w:val="24"/>
          <w:lang w:eastAsia="zh-CN"/>
        </w:rPr>
        <w:t xml:space="preserve">In order to make the system </w:t>
      </w:r>
      <w:r w:rsidR="00D80B95" w:rsidRPr="008F547E">
        <w:rPr>
          <w:rFonts w:ascii="Times New Roman" w:hAnsi="Times New Roman" w:cs="Times New Roman"/>
          <w:sz w:val="24"/>
          <w:szCs w:val="24"/>
          <w:lang w:eastAsia="zh-CN"/>
        </w:rPr>
        <w:t>work atomically, some algorithms</w:t>
      </w:r>
      <w:r w:rsidR="00D80B95" w:rsidRPr="008F547E">
        <w:t xml:space="preserve"> </w:t>
      </w:r>
      <w:r w:rsidR="00D80B95" w:rsidRPr="008F547E">
        <w:rPr>
          <w:rFonts w:ascii="Times New Roman" w:hAnsi="Times New Roman" w:cs="Times New Roman"/>
          <w:sz w:val="24"/>
          <w:szCs w:val="24"/>
          <w:lang w:eastAsia="zh-CN"/>
        </w:rPr>
        <w:t>can be designed to adjust the indoor environment.</w:t>
      </w:r>
    </w:p>
    <w:p w14:paraId="530D74BD" w14:textId="0F124978" w:rsidR="00241AAF" w:rsidRPr="008F547E" w:rsidRDefault="00241AAF" w:rsidP="00B95A82">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sz w:val="24"/>
          <w:szCs w:val="24"/>
          <w:lang w:eastAsia="zh-CN"/>
        </w:rPr>
        <w:t>For the HVAC</w:t>
      </w:r>
      <w:r w:rsidRPr="008F547E">
        <w:rPr>
          <w:rFonts w:ascii="Times New Roman" w:hAnsi="Times New Roman" w:cs="Times New Roman" w:hint="eastAsia"/>
          <w:sz w:val="24"/>
          <w:szCs w:val="24"/>
          <w:lang w:eastAsia="zh-CN"/>
        </w:rPr>
        <w:t xml:space="preserve"> maintainer</w:t>
      </w:r>
      <w:r w:rsidRPr="008F547E">
        <w:rPr>
          <w:rFonts w:ascii="Times New Roman" w:hAnsi="Times New Roman" w:cs="Times New Roman"/>
          <w:sz w:val="24"/>
          <w:szCs w:val="24"/>
          <w:lang w:eastAsia="zh-CN"/>
        </w:rPr>
        <w:t>s,</w:t>
      </w:r>
      <w:r w:rsidR="00D80B95" w:rsidRPr="008F547E">
        <w:rPr>
          <w:rFonts w:ascii="Times New Roman" w:hAnsi="Times New Roman" w:cs="Times New Roman"/>
          <w:sz w:val="24"/>
          <w:szCs w:val="24"/>
          <w:lang w:eastAsia="zh-CN"/>
        </w:rPr>
        <w:t xml:space="preserve"> they always have</w:t>
      </w:r>
      <w:r w:rsidR="00F965FB" w:rsidRPr="008F547E">
        <w:rPr>
          <w:rFonts w:ascii="Times New Roman" w:hAnsi="Times New Roman" w:cs="Times New Roman"/>
          <w:sz w:val="24"/>
          <w:szCs w:val="24"/>
          <w:lang w:eastAsia="zh-CN"/>
        </w:rPr>
        <w:t xml:space="preserve"> </w:t>
      </w:r>
      <w:r w:rsidR="00F965FB" w:rsidRPr="008F547E">
        <w:rPr>
          <w:rFonts w:ascii="Times New Roman" w:hAnsi="Times New Roman" w:cs="Times New Roman"/>
          <w:noProof/>
          <w:sz w:val="24"/>
          <w:szCs w:val="24"/>
          <w:lang w:eastAsia="zh-CN"/>
        </w:rPr>
        <w:t>responsibility</w:t>
      </w:r>
      <w:r w:rsidR="00F965FB" w:rsidRPr="008F547E">
        <w:rPr>
          <w:rFonts w:ascii="Times New Roman" w:hAnsi="Times New Roman" w:cs="Times New Roman"/>
          <w:sz w:val="24"/>
          <w:szCs w:val="24"/>
          <w:lang w:eastAsia="zh-CN"/>
        </w:rPr>
        <w:t xml:space="preserve"> </w:t>
      </w:r>
      <w:r w:rsidR="00D80B95" w:rsidRPr="008F547E">
        <w:rPr>
          <w:rFonts w:ascii="Times New Roman" w:hAnsi="Times New Roman" w:cs="Times New Roman"/>
          <w:sz w:val="24"/>
          <w:szCs w:val="24"/>
          <w:lang w:eastAsia="zh-CN"/>
        </w:rPr>
        <w:t xml:space="preserve">to concern about the electricity cost of </w:t>
      </w:r>
      <w:r w:rsidR="00BF6A19" w:rsidRPr="008F547E">
        <w:rPr>
          <w:rFonts w:ascii="Times New Roman" w:hAnsi="Times New Roman" w:cs="Times New Roman"/>
          <w:sz w:val="24"/>
          <w:szCs w:val="24"/>
          <w:lang w:eastAsia="zh-CN"/>
        </w:rPr>
        <w:t>HVAC system.</w:t>
      </w:r>
      <w:r w:rsidR="002B7D90" w:rsidRPr="008F547E">
        <w:rPr>
          <w:rFonts w:ascii="Times New Roman" w:hAnsi="Times New Roman" w:cs="Times New Roman"/>
          <w:sz w:val="24"/>
          <w:szCs w:val="24"/>
          <w:lang w:eastAsia="zh-CN"/>
        </w:rPr>
        <w:t xml:space="preserve"> When some problem </w:t>
      </w:r>
      <w:r w:rsidR="002B7D90" w:rsidRPr="008F547E">
        <w:rPr>
          <w:rFonts w:ascii="Times New Roman" w:hAnsi="Times New Roman" w:cs="Times New Roman"/>
          <w:noProof/>
          <w:sz w:val="24"/>
          <w:szCs w:val="24"/>
          <w:lang w:eastAsia="zh-CN"/>
        </w:rPr>
        <w:t>happen</w:t>
      </w:r>
      <w:r w:rsidR="00F965FB" w:rsidRPr="008F547E">
        <w:rPr>
          <w:rFonts w:ascii="Times New Roman" w:hAnsi="Times New Roman" w:cs="Times New Roman"/>
          <w:noProof/>
          <w:sz w:val="24"/>
          <w:szCs w:val="24"/>
          <w:lang w:eastAsia="zh-CN"/>
        </w:rPr>
        <w:t>s</w:t>
      </w:r>
      <w:r w:rsidR="002B7D90" w:rsidRPr="008F547E">
        <w:rPr>
          <w:rFonts w:ascii="Times New Roman" w:hAnsi="Times New Roman" w:cs="Times New Roman"/>
          <w:sz w:val="24"/>
          <w:szCs w:val="24"/>
          <w:lang w:eastAsia="zh-CN"/>
        </w:rPr>
        <w:t xml:space="preserve"> to the HVAC system, they often spend much more time on </w:t>
      </w:r>
      <w:r w:rsidR="002B7D90" w:rsidRPr="008F547E">
        <w:rPr>
          <w:rFonts w:ascii="Times New Roman" w:hAnsi="Times New Roman" w:cs="Times New Roman"/>
          <w:noProof/>
          <w:sz w:val="24"/>
          <w:szCs w:val="24"/>
          <w:lang w:eastAsia="zh-CN"/>
        </w:rPr>
        <w:t>troubleshooting</w:t>
      </w:r>
      <w:r w:rsidR="002B7D90" w:rsidRPr="008F547E">
        <w:rPr>
          <w:rFonts w:ascii="Times New Roman" w:hAnsi="Times New Roman" w:cs="Times New Roman"/>
          <w:sz w:val="24"/>
          <w:szCs w:val="24"/>
          <w:lang w:eastAsia="zh-CN"/>
        </w:rPr>
        <w:t xml:space="preserve"> rather than fixing the problem.</w:t>
      </w:r>
      <w:r w:rsidR="00BF6A19" w:rsidRPr="008F547E">
        <w:rPr>
          <w:rFonts w:ascii="Times New Roman" w:hAnsi="Times New Roman" w:cs="Times New Roman"/>
          <w:sz w:val="24"/>
          <w:szCs w:val="24"/>
          <w:lang w:eastAsia="zh-CN"/>
        </w:rPr>
        <w:t xml:space="preserve"> </w:t>
      </w:r>
      <w:r w:rsidR="002B7D90" w:rsidRPr="008F547E">
        <w:rPr>
          <w:rFonts w:ascii="Times New Roman" w:hAnsi="Times New Roman" w:cs="Times New Roman"/>
          <w:sz w:val="24"/>
          <w:szCs w:val="24"/>
          <w:lang w:eastAsia="zh-CN"/>
        </w:rPr>
        <w:t xml:space="preserve">So </w:t>
      </w:r>
      <w:r w:rsidR="00024686" w:rsidRPr="008F547E">
        <w:rPr>
          <w:rFonts w:ascii="Times New Roman" w:hAnsi="Times New Roman" w:cs="Times New Roman"/>
          <w:sz w:val="24"/>
          <w:szCs w:val="24"/>
          <w:lang w:eastAsia="zh-CN"/>
        </w:rPr>
        <w:t>a</w:t>
      </w:r>
      <w:r w:rsidR="002B7D90" w:rsidRPr="008F547E">
        <w:rPr>
          <w:rFonts w:ascii="Times New Roman" w:hAnsi="Times New Roman" w:cs="Times New Roman"/>
          <w:sz w:val="24"/>
          <w:szCs w:val="24"/>
          <w:lang w:eastAsia="zh-CN"/>
        </w:rPr>
        <w:t xml:space="preserve"> </w:t>
      </w:r>
      <w:r w:rsidR="002B7D90" w:rsidRPr="008F547E">
        <w:rPr>
          <w:rFonts w:ascii="Times New Roman" w:hAnsi="Times New Roman" w:cs="Times New Roman"/>
          <w:noProof/>
          <w:sz w:val="24"/>
          <w:szCs w:val="24"/>
          <w:lang w:eastAsia="zh-CN"/>
        </w:rPr>
        <w:t>troubleshooting</w:t>
      </w:r>
      <w:r w:rsidR="002B7D90" w:rsidRPr="008F547E">
        <w:rPr>
          <w:rFonts w:ascii="Times New Roman" w:hAnsi="Times New Roman" w:cs="Times New Roman"/>
          <w:sz w:val="24"/>
          <w:szCs w:val="24"/>
          <w:lang w:eastAsia="zh-CN"/>
        </w:rPr>
        <w:t xml:space="preserve"> mechani</w:t>
      </w:r>
      <w:r w:rsidR="00024686" w:rsidRPr="008F547E">
        <w:rPr>
          <w:rFonts w:ascii="Times New Roman" w:hAnsi="Times New Roman" w:cs="Times New Roman"/>
          <w:sz w:val="24"/>
          <w:szCs w:val="24"/>
          <w:lang w:eastAsia="zh-CN"/>
        </w:rPr>
        <w:t>sm</w:t>
      </w:r>
      <w:r w:rsidR="002B7D90" w:rsidRPr="008F547E">
        <w:rPr>
          <w:rFonts w:ascii="Times New Roman" w:hAnsi="Times New Roman" w:cs="Times New Roman"/>
          <w:sz w:val="24"/>
          <w:szCs w:val="24"/>
          <w:lang w:eastAsia="zh-CN"/>
        </w:rPr>
        <w:t xml:space="preserve"> will help them a lot. </w:t>
      </w:r>
    </w:p>
    <w:p w14:paraId="57FD7D08" w14:textId="172E6E4D" w:rsidR="00024686" w:rsidRPr="008F547E" w:rsidRDefault="00043FED" w:rsidP="00B95A82">
      <w:pPr>
        <w:autoSpaceDE w:val="0"/>
        <w:autoSpaceDN w:val="0"/>
        <w:adjustRightInd w:val="0"/>
        <w:spacing w:after="0" w:line="360" w:lineRule="auto"/>
        <w:rPr>
          <w:rFonts w:ascii="Times New Roman" w:hAnsi="Times New Roman" w:cs="Times New Roman"/>
          <w:sz w:val="24"/>
          <w:szCs w:val="24"/>
          <w:lang w:eastAsia="zh-CN"/>
        </w:rPr>
      </w:pPr>
      <w:r w:rsidRPr="008F547E">
        <w:rPr>
          <w:rFonts w:ascii="Times New Roman" w:hAnsi="Times New Roman" w:cs="Times New Roman"/>
          <w:sz w:val="24"/>
          <w:szCs w:val="24"/>
          <w:lang w:eastAsia="zh-CN"/>
        </w:rPr>
        <w:lastRenderedPageBreak/>
        <w:t>T</w:t>
      </w:r>
      <w:r w:rsidR="00024686" w:rsidRPr="008F547E">
        <w:rPr>
          <w:rFonts w:ascii="Times New Roman" w:hAnsi="Times New Roman" w:cs="Times New Roman" w:hint="eastAsia"/>
          <w:sz w:val="24"/>
          <w:szCs w:val="24"/>
          <w:lang w:eastAsia="zh-CN"/>
        </w:rPr>
        <w:t>hes</w:t>
      </w:r>
      <w:r w:rsidR="00024686" w:rsidRPr="008F547E">
        <w:rPr>
          <w:rFonts w:ascii="Times New Roman" w:hAnsi="Times New Roman" w:cs="Times New Roman"/>
          <w:sz w:val="24"/>
          <w:szCs w:val="24"/>
          <w:lang w:eastAsia="zh-CN"/>
        </w:rPr>
        <w:t>e problems about HVAC control system</w:t>
      </w:r>
      <w:r w:rsidRPr="008F547E">
        <w:rPr>
          <w:rFonts w:ascii="Times New Roman" w:hAnsi="Times New Roman" w:cs="Times New Roman"/>
          <w:sz w:val="24"/>
          <w:szCs w:val="24"/>
          <w:lang w:eastAsia="zh-CN"/>
        </w:rPr>
        <w:t xml:space="preserve"> has exist</w:t>
      </w:r>
      <w:r w:rsidR="00B76358" w:rsidRPr="008F547E">
        <w:rPr>
          <w:rFonts w:ascii="Times New Roman" w:hAnsi="Times New Roman" w:cs="Times New Roman"/>
          <w:sz w:val="24"/>
          <w:szCs w:val="24"/>
          <w:lang w:eastAsia="zh-CN"/>
        </w:rPr>
        <w:t>ed</w:t>
      </w:r>
      <w:r w:rsidRPr="008F547E">
        <w:rPr>
          <w:rFonts w:ascii="Times New Roman" w:hAnsi="Times New Roman" w:cs="Times New Roman"/>
          <w:sz w:val="24"/>
          <w:szCs w:val="24"/>
          <w:lang w:eastAsia="zh-CN"/>
        </w:rPr>
        <w:t xml:space="preserve"> for</w:t>
      </w:r>
      <w:r w:rsidR="00B76358" w:rsidRPr="008F547E">
        <w:rPr>
          <w:rFonts w:ascii="Times New Roman" w:hAnsi="Times New Roman" w:cs="Times New Roman"/>
          <w:sz w:val="24"/>
          <w:szCs w:val="24"/>
          <w:lang w:eastAsia="zh-CN"/>
        </w:rPr>
        <w:t xml:space="preserve"> a long</w:t>
      </w:r>
      <w:r w:rsidRPr="008F547E">
        <w:rPr>
          <w:rFonts w:ascii="Times New Roman" w:hAnsi="Times New Roman" w:cs="Times New Roman"/>
          <w:sz w:val="24"/>
          <w:szCs w:val="24"/>
          <w:lang w:eastAsia="zh-CN"/>
        </w:rPr>
        <w:t xml:space="preserve"> time. Now new technology </w:t>
      </w:r>
      <w:r w:rsidR="00B76358" w:rsidRPr="008F547E">
        <w:rPr>
          <w:rFonts w:ascii="Times New Roman" w:hAnsi="Times New Roman" w:cs="Times New Roman"/>
          <w:noProof/>
          <w:sz w:val="24"/>
          <w:szCs w:val="24"/>
          <w:lang w:eastAsia="zh-CN"/>
        </w:rPr>
        <w:t>give</w:t>
      </w:r>
      <w:r w:rsidR="00F965FB" w:rsidRPr="008F547E">
        <w:rPr>
          <w:rFonts w:ascii="Times New Roman" w:hAnsi="Times New Roman" w:cs="Times New Roman"/>
          <w:noProof/>
          <w:sz w:val="24"/>
          <w:szCs w:val="24"/>
          <w:lang w:eastAsia="zh-CN"/>
        </w:rPr>
        <w:t>s</w:t>
      </w:r>
      <w:r w:rsidR="00B76358" w:rsidRPr="008F547E">
        <w:rPr>
          <w:rFonts w:ascii="Times New Roman" w:hAnsi="Times New Roman" w:cs="Times New Roman"/>
          <w:sz w:val="24"/>
          <w:szCs w:val="24"/>
          <w:lang w:eastAsia="zh-CN"/>
        </w:rPr>
        <w:t xml:space="preserve"> us more possibility to solve them. </w:t>
      </w:r>
    </w:p>
    <w:p w14:paraId="051C6B45" w14:textId="2F0862EA" w:rsidR="00471F26" w:rsidRPr="00023D06" w:rsidRDefault="00471F26" w:rsidP="00023D06"/>
    <w:sectPr w:rsidR="00471F26" w:rsidRPr="00023D06" w:rsidSect="00B22A49">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6B2E3" w14:textId="77777777" w:rsidR="006A3A07" w:rsidRDefault="006A3A07" w:rsidP="002A6273">
      <w:pPr>
        <w:spacing w:after="0" w:line="240" w:lineRule="auto"/>
      </w:pPr>
      <w:r>
        <w:separator/>
      </w:r>
    </w:p>
  </w:endnote>
  <w:endnote w:type="continuationSeparator" w:id="0">
    <w:p w14:paraId="6014AFE6" w14:textId="77777777" w:rsidR="006A3A07" w:rsidRDefault="006A3A07"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56498"/>
      <w:docPartObj>
        <w:docPartGallery w:val="Page Numbers (Bottom of Page)"/>
        <w:docPartUnique/>
      </w:docPartObj>
    </w:sdtPr>
    <w:sdtEndPr>
      <w:rPr>
        <w:noProof/>
      </w:rPr>
    </w:sdtEndPr>
    <w:sdtContent>
      <w:p w14:paraId="4F2C958A" w14:textId="77777777" w:rsidR="002A6273" w:rsidRDefault="00C44303">
        <w:pPr>
          <w:pStyle w:val="Footer"/>
          <w:jc w:val="right"/>
        </w:pPr>
        <w:r>
          <w:fldChar w:fldCharType="begin"/>
        </w:r>
        <w:r w:rsidR="002A6273">
          <w:instrText xml:space="preserve"> PAGE   \* MERGEFORMAT </w:instrText>
        </w:r>
        <w:r>
          <w:fldChar w:fldCharType="separate"/>
        </w:r>
        <w:r w:rsidR="007629F1">
          <w:rPr>
            <w:noProof/>
          </w:rPr>
          <w:t>2</w:t>
        </w:r>
        <w:r>
          <w:rPr>
            <w:noProof/>
          </w:rPr>
          <w:fldChar w:fldCharType="end"/>
        </w:r>
      </w:p>
    </w:sdtContent>
  </w:sdt>
  <w:p w14:paraId="7C71C1C5" w14:textId="77777777" w:rsidR="002A6273" w:rsidRDefault="002A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1AA0F" w14:textId="77777777" w:rsidR="006A3A07" w:rsidRDefault="006A3A07" w:rsidP="002A6273">
      <w:pPr>
        <w:spacing w:after="0" w:line="240" w:lineRule="auto"/>
      </w:pPr>
      <w:r>
        <w:separator/>
      </w:r>
    </w:p>
  </w:footnote>
  <w:footnote w:type="continuationSeparator" w:id="0">
    <w:p w14:paraId="450279AE" w14:textId="77777777" w:rsidR="006A3A07" w:rsidRDefault="006A3A07" w:rsidP="002A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00F39" w14:textId="77777777"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92B949" wp14:editId="78DB0041">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0014CCC3"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F742" w14:textId="77777777"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4A5BC8C" wp14:editId="653EEEF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4551A373"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7F85202" w14:textId="77777777" w:rsidR="001A22AD" w:rsidRDefault="001A2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20F6C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D7A27"/>
    <w:multiLevelType w:val="hybridMultilevel"/>
    <w:tmpl w:val="F560E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42BC8"/>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NKoFAEJ4GDQtAAAA"/>
  </w:docVars>
  <w:rsids>
    <w:rsidRoot w:val="004B251C"/>
    <w:rsid w:val="00003478"/>
    <w:rsid w:val="00016E10"/>
    <w:rsid w:val="00023D06"/>
    <w:rsid w:val="00024686"/>
    <w:rsid w:val="000373AF"/>
    <w:rsid w:val="000424C0"/>
    <w:rsid w:val="00043580"/>
    <w:rsid w:val="00043FED"/>
    <w:rsid w:val="00065F1C"/>
    <w:rsid w:val="00070914"/>
    <w:rsid w:val="0009480E"/>
    <w:rsid w:val="001A22AD"/>
    <w:rsid w:val="001A297A"/>
    <w:rsid w:val="001C22E6"/>
    <w:rsid w:val="001E42F6"/>
    <w:rsid w:val="001F4B31"/>
    <w:rsid w:val="001F7328"/>
    <w:rsid w:val="00217AE6"/>
    <w:rsid w:val="00235291"/>
    <w:rsid w:val="00241AAF"/>
    <w:rsid w:val="0026498B"/>
    <w:rsid w:val="002A6273"/>
    <w:rsid w:val="002B09C7"/>
    <w:rsid w:val="002B7D90"/>
    <w:rsid w:val="002D014E"/>
    <w:rsid w:val="002E4F1E"/>
    <w:rsid w:val="00356188"/>
    <w:rsid w:val="003A0D42"/>
    <w:rsid w:val="003B4FC7"/>
    <w:rsid w:val="003D313A"/>
    <w:rsid w:val="003E1D2B"/>
    <w:rsid w:val="00415C4F"/>
    <w:rsid w:val="00455D9B"/>
    <w:rsid w:val="00471F26"/>
    <w:rsid w:val="004A59AF"/>
    <w:rsid w:val="004B251C"/>
    <w:rsid w:val="004F0B0B"/>
    <w:rsid w:val="004F0B6D"/>
    <w:rsid w:val="005746ED"/>
    <w:rsid w:val="005B1C89"/>
    <w:rsid w:val="005B2150"/>
    <w:rsid w:val="005C6525"/>
    <w:rsid w:val="005E731B"/>
    <w:rsid w:val="006172B4"/>
    <w:rsid w:val="00634B2A"/>
    <w:rsid w:val="00660807"/>
    <w:rsid w:val="0069567A"/>
    <w:rsid w:val="00695791"/>
    <w:rsid w:val="006A3A07"/>
    <w:rsid w:val="006B53DF"/>
    <w:rsid w:val="006D3BEF"/>
    <w:rsid w:val="006F5C3A"/>
    <w:rsid w:val="00754D4D"/>
    <w:rsid w:val="007629F1"/>
    <w:rsid w:val="007935DC"/>
    <w:rsid w:val="007B3307"/>
    <w:rsid w:val="00801ADE"/>
    <w:rsid w:val="008578A2"/>
    <w:rsid w:val="008839A7"/>
    <w:rsid w:val="008871E1"/>
    <w:rsid w:val="008B3B0F"/>
    <w:rsid w:val="008E7898"/>
    <w:rsid w:val="008F547E"/>
    <w:rsid w:val="009928B8"/>
    <w:rsid w:val="009935F0"/>
    <w:rsid w:val="009E5CB7"/>
    <w:rsid w:val="00A14CA9"/>
    <w:rsid w:val="00A328C3"/>
    <w:rsid w:val="00A43CE3"/>
    <w:rsid w:val="00A753F6"/>
    <w:rsid w:val="00AB1FBE"/>
    <w:rsid w:val="00B22A49"/>
    <w:rsid w:val="00B76358"/>
    <w:rsid w:val="00B90229"/>
    <w:rsid w:val="00B95A82"/>
    <w:rsid w:val="00BE35E1"/>
    <w:rsid w:val="00BE7FB1"/>
    <w:rsid w:val="00BF6A19"/>
    <w:rsid w:val="00C44303"/>
    <w:rsid w:val="00C456CC"/>
    <w:rsid w:val="00C479A1"/>
    <w:rsid w:val="00C60DF8"/>
    <w:rsid w:val="00C765E0"/>
    <w:rsid w:val="00CB3830"/>
    <w:rsid w:val="00CC424F"/>
    <w:rsid w:val="00D14EF6"/>
    <w:rsid w:val="00D5487E"/>
    <w:rsid w:val="00D8046E"/>
    <w:rsid w:val="00D80B95"/>
    <w:rsid w:val="00E1462E"/>
    <w:rsid w:val="00E35983"/>
    <w:rsid w:val="00E75996"/>
    <w:rsid w:val="00E75F7A"/>
    <w:rsid w:val="00E81C69"/>
    <w:rsid w:val="00E868C1"/>
    <w:rsid w:val="00EB2390"/>
    <w:rsid w:val="00EC2699"/>
    <w:rsid w:val="00EE3634"/>
    <w:rsid w:val="00EE4AF2"/>
    <w:rsid w:val="00F43478"/>
    <w:rsid w:val="00F57A4F"/>
    <w:rsid w:val="00F800FD"/>
    <w:rsid w:val="00F80656"/>
    <w:rsid w:val="00F965FB"/>
    <w:rsid w:val="00FC2E67"/>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B904"/>
  <w15:docId w15:val="{2F0F1F8F-C464-48B1-9272-718B127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525"/>
  </w:style>
  <w:style w:type="paragraph" w:styleId="Heading1">
    <w:name w:val="heading 1"/>
    <w:basedOn w:val="Normal"/>
    <w:next w:val="Normal"/>
    <w:link w:val="Heading1Char"/>
    <w:uiPriority w:val="9"/>
    <w:qFormat/>
    <w:rsid w:val="005C6525"/>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5C6525"/>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5C6525"/>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5C6525"/>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5C6525"/>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5C6525"/>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5C6525"/>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5C6525"/>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5C6525"/>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5C6525"/>
    <w:pPr>
      <w:spacing w:after="0" w:line="240" w:lineRule="auto"/>
    </w:pPr>
  </w:style>
  <w:style w:type="character" w:styleId="Strong">
    <w:name w:val="Strong"/>
    <w:basedOn w:val="DefaultParagraphFont"/>
    <w:uiPriority w:val="22"/>
    <w:qFormat/>
    <w:rsid w:val="005C6525"/>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5C6525"/>
    <w:rPr>
      <w:rFonts w:asciiTheme="majorHAnsi" w:eastAsiaTheme="majorEastAsia" w:hAnsiTheme="majorHAnsi" w:cstheme="majorBidi"/>
      <w:color w:val="073763" w:themeColor="accent1" w:themeShade="80"/>
      <w:sz w:val="36"/>
      <w:szCs w:val="36"/>
    </w:rPr>
  </w:style>
  <w:style w:type="paragraph" w:styleId="TOCHeading">
    <w:name w:val="TOC Heading"/>
    <w:basedOn w:val="Heading1"/>
    <w:next w:val="Normal"/>
    <w:uiPriority w:val="39"/>
    <w:unhideWhenUsed/>
    <w:qFormat/>
    <w:rsid w:val="005C6525"/>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apple-converted-space">
    <w:name w:val="apple-converted-space"/>
    <w:basedOn w:val="DefaultParagraphFont"/>
    <w:rsid w:val="00E75F7A"/>
  </w:style>
  <w:style w:type="paragraph" w:styleId="Bibliography">
    <w:name w:val="Bibliography"/>
    <w:basedOn w:val="Normal"/>
    <w:next w:val="Normal"/>
    <w:uiPriority w:val="37"/>
    <w:unhideWhenUsed/>
    <w:rsid w:val="000373AF"/>
  </w:style>
  <w:style w:type="character" w:styleId="CommentReference">
    <w:name w:val="annotation reference"/>
    <w:basedOn w:val="DefaultParagraphFont"/>
    <w:uiPriority w:val="99"/>
    <w:semiHidden/>
    <w:unhideWhenUsed/>
    <w:rsid w:val="000424C0"/>
    <w:rPr>
      <w:sz w:val="21"/>
      <w:szCs w:val="21"/>
    </w:rPr>
  </w:style>
  <w:style w:type="paragraph" w:styleId="CommentText">
    <w:name w:val="annotation text"/>
    <w:basedOn w:val="Normal"/>
    <w:link w:val="CommentTextChar"/>
    <w:uiPriority w:val="99"/>
    <w:semiHidden/>
    <w:unhideWhenUsed/>
    <w:rsid w:val="000424C0"/>
  </w:style>
  <w:style w:type="character" w:customStyle="1" w:styleId="CommentTextChar">
    <w:name w:val="Comment Text Char"/>
    <w:basedOn w:val="DefaultParagraphFont"/>
    <w:link w:val="CommentText"/>
    <w:uiPriority w:val="99"/>
    <w:semiHidden/>
    <w:rsid w:val="000424C0"/>
  </w:style>
  <w:style w:type="paragraph" w:styleId="CommentSubject">
    <w:name w:val="annotation subject"/>
    <w:basedOn w:val="CommentText"/>
    <w:next w:val="CommentText"/>
    <w:link w:val="CommentSubjectChar"/>
    <w:uiPriority w:val="99"/>
    <w:semiHidden/>
    <w:unhideWhenUsed/>
    <w:rsid w:val="000424C0"/>
    <w:rPr>
      <w:b/>
      <w:bCs/>
    </w:rPr>
  </w:style>
  <w:style w:type="character" w:customStyle="1" w:styleId="CommentSubjectChar">
    <w:name w:val="Comment Subject Char"/>
    <w:basedOn w:val="CommentTextChar"/>
    <w:link w:val="CommentSubject"/>
    <w:uiPriority w:val="99"/>
    <w:semiHidden/>
    <w:rsid w:val="000424C0"/>
    <w:rPr>
      <w:b/>
      <w:bCs/>
    </w:rPr>
  </w:style>
  <w:style w:type="character" w:customStyle="1" w:styleId="Heading2Char">
    <w:name w:val="Heading 2 Char"/>
    <w:basedOn w:val="DefaultParagraphFont"/>
    <w:link w:val="Heading2"/>
    <w:uiPriority w:val="9"/>
    <w:semiHidden/>
    <w:rsid w:val="005C6525"/>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5C6525"/>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5C6525"/>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5C6525"/>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5C6525"/>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5C6525"/>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5C6525"/>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5C6525"/>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5C6525"/>
    <w:pPr>
      <w:spacing w:line="240" w:lineRule="auto"/>
    </w:pPr>
    <w:rPr>
      <w:b/>
      <w:bCs/>
      <w:smallCaps/>
      <w:color w:val="04617B" w:themeColor="text2"/>
    </w:rPr>
  </w:style>
  <w:style w:type="paragraph" w:styleId="Title">
    <w:name w:val="Title"/>
    <w:basedOn w:val="Normal"/>
    <w:next w:val="Normal"/>
    <w:link w:val="TitleChar"/>
    <w:uiPriority w:val="10"/>
    <w:qFormat/>
    <w:rsid w:val="005C6525"/>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leChar">
    <w:name w:val="Title Char"/>
    <w:basedOn w:val="DefaultParagraphFont"/>
    <w:link w:val="Title"/>
    <w:uiPriority w:val="10"/>
    <w:rsid w:val="005C6525"/>
    <w:rPr>
      <w:rFonts w:asciiTheme="majorHAnsi" w:eastAsiaTheme="majorEastAsia" w:hAnsiTheme="majorHAnsi" w:cstheme="majorBidi"/>
      <w:caps/>
      <w:color w:val="04617B" w:themeColor="text2"/>
      <w:spacing w:val="-15"/>
      <w:sz w:val="72"/>
      <w:szCs w:val="72"/>
    </w:rPr>
  </w:style>
  <w:style w:type="paragraph" w:styleId="Subtitle">
    <w:name w:val="Subtitle"/>
    <w:basedOn w:val="Normal"/>
    <w:next w:val="Normal"/>
    <w:link w:val="SubtitleChar"/>
    <w:uiPriority w:val="11"/>
    <w:qFormat/>
    <w:rsid w:val="005C6525"/>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5C6525"/>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5C6525"/>
    <w:rPr>
      <w:i/>
      <w:iCs/>
    </w:rPr>
  </w:style>
  <w:style w:type="paragraph" w:styleId="Quote">
    <w:name w:val="Quote"/>
    <w:basedOn w:val="Normal"/>
    <w:next w:val="Normal"/>
    <w:link w:val="QuoteChar"/>
    <w:uiPriority w:val="29"/>
    <w:qFormat/>
    <w:rsid w:val="005C6525"/>
    <w:pPr>
      <w:spacing w:before="120" w:after="120"/>
      <w:ind w:left="720"/>
    </w:pPr>
    <w:rPr>
      <w:color w:val="04617B" w:themeColor="text2"/>
      <w:sz w:val="24"/>
      <w:szCs w:val="24"/>
    </w:rPr>
  </w:style>
  <w:style w:type="character" w:customStyle="1" w:styleId="QuoteChar">
    <w:name w:val="Quote Char"/>
    <w:basedOn w:val="DefaultParagraphFont"/>
    <w:link w:val="Quote"/>
    <w:uiPriority w:val="29"/>
    <w:rsid w:val="005C6525"/>
    <w:rPr>
      <w:color w:val="04617B" w:themeColor="text2"/>
      <w:sz w:val="24"/>
      <w:szCs w:val="24"/>
    </w:rPr>
  </w:style>
  <w:style w:type="paragraph" w:styleId="IntenseQuote">
    <w:name w:val="Intense Quote"/>
    <w:basedOn w:val="Normal"/>
    <w:next w:val="Normal"/>
    <w:link w:val="IntenseQuoteChar"/>
    <w:uiPriority w:val="30"/>
    <w:qFormat/>
    <w:rsid w:val="005C6525"/>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IntenseQuoteChar">
    <w:name w:val="Intense Quote Char"/>
    <w:basedOn w:val="DefaultParagraphFont"/>
    <w:link w:val="IntenseQuote"/>
    <w:uiPriority w:val="30"/>
    <w:rsid w:val="005C6525"/>
    <w:rPr>
      <w:rFonts w:asciiTheme="majorHAnsi" w:eastAsiaTheme="majorEastAsia" w:hAnsiTheme="majorHAnsi" w:cstheme="majorBidi"/>
      <w:color w:val="04617B" w:themeColor="text2"/>
      <w:spacing w:val="-6"/>
      <w:sz w:val="32"/>
      <w:szCs w:val="32"/>
    </w:rPr>
  </w:style>
  <w:style w:type="character" w:styleId="SubtleEmphasis">
    <w:name w:val="Subtle Emphasis"/>
    <w:basedOn w:val="DefaultParagraphFont"/>
    <w:uiPriority w:val="19"/>
    <w:qFormat/>
    <w:rsid w:val="005C6525"/>
    <w:rPr>
      <w:i/>
      <w:iCs/>
      <w:color w:val="595959" w:themeColor="text1" w:themeTint="A6"/>
    </w:rPr>
  </w:style>
  <w:style w:type="character" w:styleId="IntenseEmphasis">
    <w:name w:val="Intense Emphasis"/>
    <w:basedOn w:val="DefaultParagraphFont"/>
    <w:uiPriority w:val="21"/>
    <w:qFormat/>
    <w:rsid w:val="005C6525"/>
    <w:rPr>
      <w:b/>
      <w:bCs/>
      <w:i/>
      <w:iCs/>
    </w:rPr>
  </w:style>
  <w:style w:type="character" w:styleId="SubtleReference">
    <w:name w:val="Subtle Reference"/>
    <w:basedOn w:val="DefaultParagraphFont"/>
    <w:uiPriority w:val="31"/>
    <w:qFormat/>
    <w:rsid w:val="005C65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6525"/>
    <w:rPr>
      <w:b/>
      <w:bCs/>
      <w:smallCaps/>
      <w:color w:val="04617B" w:themeColor="text2"/>
      <w:u w:val="single"/>
    </w:rPr>
  </w:style>
  <w:style w:type="character" w:styleId="BookTitle">
    <w:name w:val="Book Title"/>
    <w:basedOn w:val="DefaultParagraphFont"/>
    <w:uiPriority w:val="33"/>
    <w:qFormat/>
    <w:rsid w:val="005C652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265499623">
      <w:bodyDiv w:val="1"/>
      <w:marLeft w:val="0"/>
      <w:marRight w:val="0"/>
      <w:marTop w:val="0"/>
      <w:marBottom w:val="0"/>
      <w:divBdr>
        <w:top w:val="none" w:sz="0" w:space="0" w:color="auto"/>
        <w:left w:val="none" w:sz="0" w:space="0" w:color="auto"/>
        <w:bottom w:val="none" w:sz="0" w:space="0" w:color="auto"/>
        <w:right w:val="none" w:sz="0" w:space="0" w:color="auto"/>
      </w:divBdr>
    </w:div>
    <w:div w:id="294530661">
      <w:bodyDiv w:val="1"/>
      <w:marLeft w:val="0"/>
      <w:marRight w:val="0"/>
      <w:marTop w:val="0"/>
      <w:marBottom w:val="0"/>
      <w:divBdr>
        <w:top w:val="none" w:sz="0" w:space="0" w:color="auto"/>
        <w:left w:val="none" w:sz="0" w:space="0" w:color="auto"/>
        <w:bottom w:val="none" w:sz="0" w:space="0" w:color="auto"/>
        <w:right w:val="none" w:sz="0" w:space="0" w:color="auto"/>
      </w:divBdr>
    </w:div>
    <w:div w:id="555629381">
      <w:bodyDiv w:val="1"/>
      <w:marLeft w:val="0"/>
      <w:marRight w:val="0"/>
      <w:marTop w:val="0"/>
      <w:marBottom w:val="0"/>
      <w:divBdr>
        <w:top w:val="none" w:sz="0" w:space="0" w:color="auto"/>
        <w:left w:val="none" w:sz="0" w:space="0" w:color="auto"/>
        <w:bottom w:val="none" w:sz="0" w:space="0" w:color="auto"/>
        <w:right w:val="none" w:sz="0" w:space="0" w:color="auto"/>
      </w:divBdr>
    </w:div>
    <w:div w:id="602959046">
      <w:bodyDiv w:val="1"/>
      <w:marLeft w:val="0"/>
      <w:marRight w:val="0"/>
      <w:marTop w:val="0"/>
      <w:marBottom w:val="0"/>
      <w:divBdr>
        <w:top w:val="none" w:sz="0" w:space="0" w:color="auto"/>
        <w:left w:val="none" w:sz="0" w:space="0" w:color="auto"/>
        <w:bottom w:val="none" w:sz="0" w:space="0" w:color="auto"/>
        <w:right w:val="none" w:sz="0" w:space="0" w:color="auto"/>
      </w:divBdr>
    </w:div>
    <w:div w:id="794983243">
      <w:bodyDiv w:val="1"/>
      <w:marLeft w:val="0"/>
      <w:marRight w:val="0"/>
      <w:marTop w:val="0"/>
      <w:marBottom w:val="0"/>
      <w:divBdr>
        <w:top w:val="none" w:sz="0" w:space="0" w:color="auto"/>
        <w:left w:val="none" w:sz="0" w:space="0" w:color="auto"/>
        <w:bottom w:val="none" w:sz="0" w:space="0" w:color="auto"/>
        <w:right w:val="none" w:sz="0" w:space="0" w:color="auto"/>
      </w:divBdr>
    </w:div>
    <w:div w:id="820582515">
      <w:bodyDiv w:val="1"/>
      <w:marLeft w:val="0"/>
      <w:marRight w:val="0"/>
      <w:marTop w:val="0"/>
      <w:marBottom w:val="0"/>
      <w:divBdr>
        <w:top w:val="none" w:sz="0" w:space="0" w:color="auto"/>
        <w:left w:val="none" w:sz="0" w:space="0" w:color="auto"/>
        <w:bottom w:val="none" w:sz="0" w:space="0" w:color="auto"/>
        <w:right w:val="none" w:sz="0" w:space="0" w:color="auto"/>
      </w:divBdr>
    </w:div>
    <w:div w:id="844636226">
      <w:bodyDiv w:val="1"/>
      <w:marLeft w:val="0"/>
      <w:marRight w:val="0"/>
      <w:marTop w:val="0"/>
      <w:marBottom w:val="0"/>
      <w:divBdr>
        <w:top w:val="none" w:sz="0" w:space="0" w:color="auto"/>
        <w:left w:val="none" w:sz="0" w:space="0" w:color="auto"/>
        <w:bottom w:val="none" w:sz="0" w:space="0" w:color="auto"/>
        <w:right w:val="none" w:sz="0" w:space="0" w:color="auto"/>
      </w:divBdr>
    </w:div>
    <w:div w:id="1260748229">
      <w:bodyDiv w:val="1"/>
      <w:marLeft w:val="0"/>
      <w:marRight w:val="0"/>
      <w:marTop w:val="0"/>
      <w:marBottom w:val="0"/>
      <w:divBdr>
        <w:top w:val="none" w:sz="0" w:space="0" w:color="auto"/>
        <w:left w:val="none" w:sz="0" w:space="0" w:color="auto"/>
        <w:bottom w:val="none" w:sz="0" w:space="0" w:color="auto"/>
        <w:right w:val="none" w:sz="0" w:space="0" w:color="auto"/>
      </w:divBdr>
    </w:div>
    <w:div w:id="1291471553">
      <w:bodyDiv w:val="1"/>
      <w:marLeft w:val="0"/>
      <w:marRight w:val="0"/>
      <w:marTop w:val="0"/>
      <w:marBottom w:val="0"/>
      <w:divBdr>
        <w:top w:val="none" w:sz="0" w:space="0" w:color="auto"/>
        <w:left w:val="none" w:sz="0" w:space="0" w:color="auto"/>
        <w:bottom w:val="none" w:sz="0" w:space="0" w:color="auto"/>
        <w:right w:val="none" w:sz="0" w:space="0" w:color="auto"/>
      </w:divBdr>
    </w:div>
    <w:div w:id="1328635749">
      <w:bodyDiv w:val="1"/>
      <w:marLeft w:val="0"/>
      <w:marRight w:val="0"/>
      <w:marTop w:val="0"/>
      <w:marBottom w:val="0"/>
      <w:divBdr>
        <w:top w:val="none" w:sz="0" w:space="0" w:color="auto"/>
        <w:left w:val="none" w:sz="0" w:space="0" w:color="auto"/>
        <w:bottom w:val="none" w:sz="0" w:space="0" w:color="auto"/>
        <w:right w:val="none" w:sz="0" w:space="0" w:color="auto"/>
      </w:divBdr>
    </w:div>
    <w:div w:id="1788694135">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1840268791">
      <w:bodyDiv w:val="1"/>
      <w:marLeft w:val="0"/>
      <w:marRight w:val="0"/>
      <w:marTop w:val="0"/>
      <w:marBottom w:val="0"/>
      <w:divBdr>
        <w:top w:val="none" w:sz="0" w:space="0" w:color="auto"/>
        <w:left w:val="none" w:sz="0" w:space="0" w:color="auto"/>
        <w:bottom w:val="none" w:sz="0" w:space="0" w:color="auto"/>
        <w:right w:val="none" w:sz="0" w:space="0" w:color="auto"/>
      </w:divBdr>
    </w:div>
    <w:div w:id="1901136187">
      <w:bodyDiv w:val="1"/>
      <w:marLeft w:val="0"/>
      <w:marRight w:val="0"/>
      <w:marTop w:val="0"/>
      <w:marBottom w:val="0"/>
      <w:divBdr>
        <w:top w:val="none" w:sz="0" w:space="0" w:color="auto"/>
        <w:left w:val="none" w:sz="0" w:space="0" w:color="auto"/>
        <w:bottom w:val="none" w:sz="0" w:space="0" w:color="auto"/>
        <w:right w:val="none" w:sz="0" w:space="0" w:color="auto"/>
      </w:divBdr>
    </w:div>
    <w:div w:id="2006518652">
      <w:bodyDiv w:val="1"/>
      <w:marLeft w:val="0"/>
      <w:marRight w:val="0"/>
      <w:marTop w:val="0"/>
      <w:marBottom w:val="0"/>
      <w:divBdr>
        <w:top w:val="none" w:sz="0" w:space="0" w:color="auto"/>
        <w:left w:val="none" w:sz="0" w:space="0" w:color="auto"/>
        <w:bottom w:val="none" w:sz="0" w:space="0" w:color="auto"/>
        <w:right w:val="none" w:sz="0" w:space="0" w:color="auto"/>
      </w:divBdr>
    </w:div>
    <w:div w:id="2081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www.facebook.com/hakon.hedlund" TargetMode="Externa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EB5CB0"/>
    <w:rsid w:val="000C5A26"/>
    <w:rsid w:val="003359BB"/>
    <w:rsid w:val="003B0923"/>
    <w:rsid w:val="00402A9D"/>
    <w:rsid w:val="004071E1"/>
    <w:rsid w:val="00411C71"/>
    <w:rsid w:val="00437C3F"/>
    <w:rsid w:val="004B634E"/>
    <w:rsid w:val="004E68A4"/>
    <w:rsid w:val="006D5090"/>
    <w:rsid w:val="007379FA"/>
    <w:rsid w:val="007D6149"/>
    <w:rsid w:val="00981E37"/>
    <w:rsid w:val="00A357B1"/>
    <w:rsid w:val="00AC3619"/>
    <w:rsid w:val="00AC4A6B"/>
    <w:rsid w:val="00AF5182"/>
    <w:rsid w:val="00BB4276"/>
    <w:rsid w:val="00C02512"/>
    <w:rsid w:val="00C15599"/>
    <w:rsid w:val="00D81DBA"/>
    <w:rsid w:val="00DC3D56"/>
    <w:rsid w:val="00E75568"/>
    <w:rsid w:val="00EB5CB0"/>
    <w:rsid w:val="00EE1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Fac16</b:Tag>
    <b:SourceType>InternetSite</b:SourceType>
    <b:Guid>{CEBC5991-0565-48FF-8BCE-B235AF3D2A0F}</b:Guid>
    <b:Title>Facility Managment</b:Title>
    <b:Year>2016</b:Year>
    <b:ProductionCompany>WIKIPEDIA</b:ProductionCompany>
    <b:Month>2</b:Month>
    <b:Day>16</b:Day>
    <b:URL>https://en.wikipedia.org/wiki/Facility_management#cite_note-1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24479-19F3-4DFA-B8F3-63C6836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432</Words>
  <Characters>2468</Characters>
  <Application>Microsoft Office Word</Application>
  <DocSecurity>0</DocSecurity>
  <Lines>20</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BRR</vt:lpstr>
      <vt:lpstr>BRR</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Administrator</dc:creator>
  <cp:lastModifiedBy>Administrator</cp:lastModifiedBy>
  <cp:revision>3</cp:revision>
  <dcterms:created xsi:type="dcterms:W3CDTF">2016-02-28T14:57:00Z</dcterms:created>
  <dcterms:modified xsi:type="dcterms:W3CDTF">2016-02-28T16:58:00Z</dcterms:modified>
</cp:coreProperties>
</file>