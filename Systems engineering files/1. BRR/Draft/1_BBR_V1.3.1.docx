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00" w:type="pct"/>
        <w:tblCellMar>
          <w:top w:w="216" w:type="dxa"/>
          <w:left w:w="216" w:type="dxa"/>
          <w:bottom w:w="216" w:type="dxa"/>
          <w:right w:w="216" w:type="dxa"/>
        </w:tblCellMar>
        <w:tblLook w:val="04A0" w:firstRow="1" w:lastRow="0" w:firstColumn="1" w:lastColumn="0" w:noHBand="0" w:noVBand="1"/>
      </w:tblPr>
      <w:tblGrid>
        <w:gridCol w:w="1953"/>
        <w:gridCol w:w="5407"/>
        <w:gridCol w:w="2432"/>
      </w:tblGrid>
      <w:tr w:rsidR="001A22AD" w:rsidRPr="0046171D" w14:paraId="3F0E6328" w14:textId="77777777" w:rsidTr="00FC2E67">
        <w:trPr>
          <w:trHeight w:val="1546"/>
        </w:trPr>
        <w:tc>
          <w:tcPr>
            <w:tcW w:w="1841" w:type="dxa"/>
            <w:tcBorders>
              <w:top w:val="nil"/>
              <w:left w:val="nil"/>
              <w:bottom w:val="single" w:sz="18" w:space="0" w:color="808080" w:themeColor="background1" w:themeShade="80"/>
              <w:right w:val="single" w:sz="18" w:space="0" w:color="808080" w:themeColor="background1" w:themeShade="80"/>
            </w:tcBorders>
            <w:vAlign w:val="center"/>
            <w:hideMark/>
          </w:tcPr>
          <w:p w14:paraId="731CF58E" w14:textId="77777777" w:rsidR="001A22AD" w:rsidRPr="0046171D" w:rsidRDefault="00C96C6A" w:rsidP="00C22B82">
            <w:pPr>
              <w:pStyle w:val="Ingenmellomrom"/>
              <w:spacing w:line="276" w:lineRule="auto"/>
              <w:rPr>
                <w:rFonts w:ascii="Times New Roman" w:eastAsiaTheme="majorEastAsia" w:hAnsi="Times New Roman" w:cs="Times New Roman"/>
                <w:sz w:val="76"/>
                <w:szCs w:val="72"/>
              </w:rPr>
            </w:pPr>
            <w:sdt>
              <w:sdtPr>
                <w:rPr>
                  <w:rFonts w:ascii="Times New Roman" w:eastAsiaTheme="majorEastAsia" w:hAnsi="Times New Roman" w:cs="Times New Roman"/>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1A22AD" w:rsidRPr="0046171D">
                  <w:rPr>
                    <w:rFonts w:ascii="Times New Roman" w:eastAsiaTheme="majorEastAsia" w:hAnsi="Times New Roman" w:cs="Times New Roman"/>
                    <w:sz w:val="76"/>
                    <w:szCs w:val="72"/>
                  </w:rPr>
                  <w:t>BRR</w:t>
                </w:r>
              </w:sdtContent>
            </w:sdt>
          </w:p>
        </w:tc>
        <w:tc>
          <w:tcPr>
            <w:tcW w:w="7951"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imes New Roman" w:eastAsiaTheme="majorEastAsia" w:hAnsi="Times New Roman" w:cs="Times New Roman"/>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3-02T00:00:00Z">
                <w:dateFormat w:val="MMMM d"/>
                <w:lid w:val="en-US"/>
                <w:storeMappedDataAs w:val="dateTime"/>
                <w:calendar w:val="gregorian"/>
              </w:date>
            </w:sdtPr>
            <w:sdtEndPr/>
            <w:sdtContent>
              <w:p w14:paraId="39053259" w14:textId="2AA26024" w:rsidR="001A22AD" w:rsidRPr="0046171D" w:rsidRDefault="00FA0A8A" w:rsidP="00C22B82">
                <w:pPr>
                  <w:pStyle w:val="Ingenmellomrom"/>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March 2</w:t>
                </w:r>
              </w:p>
            </w:sdtContent>
          </w:sdt>
          <w:sdt>
            <w:sdtPr>
              <w:rPr>
                <w:rFonts w:ascii="Times New Roman" w:hAnsi="Times New Roman" w:cs="Times New Roman"/>
                <w:color w:val="0F6FC6" w:themeColor="accent1"/>
                <w:sz w:val="72"/>
                <w:szCs w:val="72"/>
              </w:rPr>
              <w:alias w:val="Year"/>
              <w:id w:val="276713170"/>
              <w:dataBinding w:prefixMappings="xmlns:ns0='http://schemas.microsoft.com/office/2006/coverPageProps'" w:xpath="/ns0:CoverPageProperties[1]/ns0:PublishDate[1]" w:storeItemID="{55AF091B-3C7A-41E3-B477-F2FDAA23CFDA}"/>
              <w:date w:fullDate="2016-03-02T00:00:00Z">
                <w:dateFormat w:val="yyyy"/>
                <w:lid w:val="en-US"/>
                <w:storeMappedDataAs w:val="dateTime"/>
                <w:calendar w:val="gregorian"/>
              </w:date>
            </w:sdtPr>
            <w:sdtEndPr/>
            <w:sdtContent>
              <w:p w14:paraId="176955D4" w14:textId="77777777" w:rsidR="001A22AD" w:rsidRPr="0046171D" w:rsidRDefault="001A22AD" w:rsidP="00C22B82">
                <w:pPr>
                  <w:pStyle w:val="Ingenmellomrom"/>
                  <w:spacing w:line="276" w:lineRule="auto"/>
                  <w:rPr>
                    <w:rFonts w:ascii="Times New Roman" w:hAnsi="Times New Roman" w:cs="Times New Roman"/>
                    <w:color w:val="0F6FC6" w:themeColor="accent1"/>
                    <w:sz w:val="200"/>
                    <w:szCs w:val="200"/>
                  </w:rPr>
                </w:pPr>
                <w:r w:rsidRPr="0046171D">
                  <w:rPr>
                    <w:rFonts w:ascii="Times New Roman" w:hAnsi="Times New Roman" w:cs="Times New Roman"/>
                    <w:color w:val="0F6FC6" w:themeColor="accent1"/>
                    <w:sz w:val="72"/>
                    <w:szCs w:val="72"/>
                  </w:rPr>
                  <w:t>2016</w:t>
                </w:r>
              </w:p>
            </w:sdtContent>
          </w:sdt>
        </w:tc>
      </w:tr>
      <w:tr w:rsidR="001A22AD" w:rsidRPr="0046171D" w14:paraId="1BADD538" w14:textId="77777777" w:rsidTr="00FC2E67">
        <w:trPr>
          <w:trHeight w:val="1436"/>
        </w:trPr>
        <w:sdt>
          <w:sdtPr>
            <w:rPr>
              <w:rFonts w:ascii="Times New Roman" w:hAnsi="Times New Roman" w:cs="Times New Roman"/>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542" w:type="dxa"/>
                <w:gridSpan w:val="2"/>
                <w:tcBorders>
                  <w:top w:val="single" w:sz="18" w:space="0" w:color="808080" w:themeColor="background1" w:themeShade="80"/>
                  <w:left w:val="nil"/>
                  <w:bottom w:val="nil"/>
                  <w:right w:val="nil"/>
                </w:tcBorders>
                <w:vAlign w:val="center"/>
                <w:hideMark/>
              </w:tcPr>
              <w:p w14:paraId="25FED7C4" w14:textId="11AEAAB5" w:rsidR="001A22AD" w:rsidRPr="0046171D" w:rsidRDefault="009E5CB7" w:rsidP="00C22B82">
                <w:pPr>
                  <w:pStyle w:val="Ingenmellomrom"/>
                  <w:spacing w:line="276" w:lineRule="auto"/>
                  <w:rPr>
                    <w:rFonts w:ascii="Times New Roman" w:hAnsi="Times New Roman" w:cs="Times New Roman"/>
                  </w:rPr>
                </w:pPr>
                <w:r w:rsidRPr="0046171D">
                  <w:rPr>
                    <w:rFonts w:ascii="Times New Roman" w:hAnsi="Times New Roman" w:cs="Times New Roman"/>
                    <w:sz w:val="24"/>
                    <w:szCs w:val="24"/>
                  </w:rPr>
                  <w:t xml:space="preserve"> </w:t>
                </w:r>
                <w:r w:rsidR="001E42F6" w:rsidRPr="0046171D">
                  <w:rPr>
                    <w:rFonts w:ascii="Times New Roman" w:hAnsi="Times New Roman" w:cs="Times New Roman"/>
                    <w:sz w:val="24"/>
                    <w:szCs w:val="24"/>
                  </w:rPr>
                  <w:t xml:space="preserve">Making </w:t>
                </w:r>
                <w:r w:rsidRPr="0046171D">
                  <w:rPr>
                    <w:rFonts w:ascii="Times New Roman" w:hAnsi="Times New Roman" w:cs="Times New Roman"/>
                    <w:sz w:val="24"/>
                    <w:szCs w:val="24"/>
                  </w:rPr>
                  <w:t xml:space="preserve">Facility Management more intelligent and efficient. </w:t>
                </w:r>
              </w:p>
            </w:tc>
          </w:sdtContent>
        </w:sdt>
        <w:sdt>
          <w:sdtPr>
            <w:rPr>
              <w:rFonts w:ascii="Times New Roman" w:eastAsiaTheme="majorEastAsia" w:hAnsi="Times New Roman" w:cs="Times New Roman"/>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250" w:type="dxa"/>
                <w:tcBorders>
                  <w:top w:val="single" w:sz="18" w:space="0" w:color="808080" w:themeColor="background1" w:themeShade="80"/>
                  <w:left w:val="nil"/>
                  <w:bottom w:val="nil"/>
                  <w:right w:val="nil"/>
                </w:tcBorders>
                <w:vAlign w:val="center"/>
                <w:hideMark/>
              </w:tcPr>
              <w:p w14:paraId="3CA832B3" w14:textId="31CCCF96" w:rsidR="001A22AD" w:rsidRPr="0046171D" w:rsidRDefault="001A22AD" w:rsidP="00C22B82">
                <w:pPr>
                  <w:pStyle w:val="Ingenmellomrom"/>
                  <w:spacing w:line="276" w:lineRule="auto"/>
                  <w:rPr>
                    <w:rFonts w:ascii="Times New Roman" w:eastAsiaTheme="majorEastAsia" w:hAnsi="Times New Roman" w:cs="Times New Roman"/>
                    <w:sz w:val="36"/>
                    <w:szCs w:val="36"/>
                  </w:rPr>
                </w:pPr>
                <w:r w:rsidRPr="0046171D">
                  <w:rPr>
                    <w:rFonts w:ascii="Times New Roman" w:eastAsiaTheme="majorEastAsia" w:hAnsi="Times New Roman" w:cs="Times New Roman"/>
                    <w:sz w:val="36"/>
                    <w:szCs w:val="36"/>
                  </w:rPr>
                  <w:t xml:space="preserve">Business </w:t>
                </w:r>
                <w:r w:rsidR="00D71809" w:rsidRPr="0046171D">
                  <w:rPr>
                    <w:rFonts w:ascii="Times New Roman" w:eastAsiaTheme="majorEastAsia" w:hAnsi="Times New Roman" w:cs="Times New Roman"/>
                    <w:sz w:val="36"/>
                    <w:szCs w:val="36"/>
                  </w:rPr>
                  <w:t>Requirements R</w:t>
                </w:r>
                <w:r w:rsidRPr="0046171D">
                  <w:rPr>
                    <w:rFonts w:ascii="Times New Roman" w:eastAsiaTheme="majorEastAsia" w:hAnsi="Times New Roman" w:cs="Times New Roman"/>
                    <w:sz w:val="36"/>
                    <w:szCs w:val="36"/>
                  </w:rPr>
                  <w:t>eview</w:t>
                </w:r>
              </w:p>
            </w:tc>
          </w:sdtContent>
        </w:sdt>
      </w:tr>
    </w:tbl>
    <w:p w14:paraId="76D9972A" w14:textId="77777777" w:rsidR="005E731B" w:rsidRPr="0046171D" w:rsidRDefault="005E731B" w:rsidP="00C22B82">
      <w:pPr>
        <w:spacing w:line="276" w:lineRule="auto"/>
        <w:rPr>
          <w:rFonts w:ascii="Times New Roman" w:hAnsi="Times New Roman" w:cs="Times New Roman"/>
          <w:sz w:val="24"/>
          <w:szCs w:val="24"/>
        </w:rPr>
      </w:pPr>
    </w:p>
    <w:p w14:paraId="14890D96" w14:textId="77777777" w:rsidR="179AA565" w:rsidRPr="0046171D" w:rsidRDefault="00B22A49" w:rsidP="00C22B82">
      <w:pPr>
        <w:tabs>
          <w:tab w:val="left" w:pos="7380"/>
        </w:tabs>
        <w:spacing w:line="276" w:lineRule="auto"/>
        <w:rPr>
          <w:rFonts w:ascii="Times New Roman" w:hAnsi="Times New Roman" w:cs="Times New Roman"/>
          <w:sz w:val="24"/>
          <w:szCs w:val="24"/>
        </w:rPr>
      </w:pPr>
      <w:r w:rsidRPr="0046171D">
        <w:rPr>
          <w:rFonts w:ascii="Times New Roman" w:hAnsi="Times New Roman" w:cs="Times New Roman"/>
          <w:sz w:val="24"/>
          <w:szCs w:val="24"/>
        </w:rPr>
        <w:tab/>
      </w:r>
    </w:p>
    <w:p w14:paraId="68DAF98C" w14:textId="77777777" w:rsidR="00C60DF8" w:rsidRPr="0046171D" w:rsidRDefault="00C60DF8" w:rsidP="00C22B82">
      <w:pPr>
        <w:spacing w:line="276" w:lineRule="auto"/>
        <w:rPr>
          <w:rFonts w:ascii="Times New Roman" w:hAnsi="Times New Roman" w:cs="Times New Roman"/>
        </w:rPr>
      </w:pPr>
    </w:p>
    <w:tbl>
      <w:tblPr>
        <w:tblStyle w:val="Tabellrutenett"/>
        <w:tblW w:w="0" w:type="auto"/>
        <w:tblLook w:val="04A0" w:firstRow="1" w:lastRow="0" w:firstColumn="1" w:lastColumn="0" w:noHBand="0" w:noVBand="1"/>
      </w:tblPr>
      <w:tblGrid>
        <w:gridCol w:w="1034"/>
        <w:gridCol w:w="1116"/>
        <w:gridCol w:w="1942"/>
        <w:gridCol w:w="5484"/>
      </w:tblGrid>
      <w:tr w:rsidR="00C60DF8" w:rsidRPr="0046171D" w14:paraId="4577927A" w14:textId="77777777" w:rsidTr="00872456">
        <w:tc>
          <w:tcPr>
            <w:tcW w:w="9576" w:type="dxa"/>
            <w:gridSpan w:val="4"/>
          </w:tcPr>
          <w:p w14:paraId="33A469B2" w14:textId="77777777" w:rsidR="00C60DF8" w:rsidRPr="0046171D" w:rsidRDefault="00C60DF8" w:rsidP="00C22B82">
            <w:pPr>
              <w:spacing w:line="276" w:lineRule="auto"/>
              <w:jc w:val="center"/>
              <w:rPr>
                <w:rFonts w:ascii="Times New Roman" w:hAnsi="Times New Roman" w:cs="Times New Roman"/>
                <w:b/>
                <w:sz w:val="24"/>
                <w:szCs w:val="24"/>
              </w:rPr>
            </w:pPr>
            <w:r w:rsidRPr="0046171D">
              <w:rPr>
                <w:rFonts w:ascii="Times New Roman" w:hAnsi="Times New Roman" w:cs="Times New Roman"/>
                <w:b/>
                <w:sz w:val="24"/>
                <w:szCs w:val="24"/>
              </w:rPr>
              <w:t>Revision record</w:t>
            </w:r>
          </w:p>
        </w:tc>
      </w:tr>
      <w:tr w:rsidR="00C60DF8" w:rsidRPr="0046171D" w14:paraId="6C5B2CAD" w14:textId="77777777" w:rsidTr="001A22AD">
        <w:trPr>
          <w:trHeight w:val="314"/>
        </w:trPr>
        <w:tc>
          <w:tcPr>
            <w:tcW w:w="1034" w:type="dxa"/>
          </w:tcPr>
          <w:p w14:paraId="173B30BC"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Version</w:t>
            </w:r>
          </w:p>
        </w:tc>
        <w:tc>
          <w:tcPr>
            <w:tcW w:w="1116" w:type="dxa"/>
          </w:tcPr>
          <w:p w14:paraId="54C94AAD"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Date</w:t>
            </w:r>
          </w:p>
        </w:tc>
        <w:tc>
          <w:tcPr>
            <w:tcW w:w="1942" w:type="dxa"/>
          </w:tcPr>
          <w:p w14:paraId="4942B965"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 xml:space="preserve">Attendees </w:t>
            </w:r>
          </w:p>
        </w:tc>
        <w:tc>
          <w:tcPr>
            <w:tcW w:w="5484" w:type="dxa"/>
          </w:tcPr>
          <w:p w14:paraId="1FCF3CC6"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Comment</w:t>
            </w:r>
          </w:p>
        </w:tc>
      </w:tr>
      <w:tr w:rsidR="00C60DF8" w:rsidRPr="0046171D" w14:paraId="452A6260" w14:textId="77777777" w:rsidTr="00356188">
        <w:tc>
          <w:tcPr>
            <w:tcW w:w="1034" w:type="dxa"/>
          </w:tcPr>
          <w:p w14:paraId="00CDE442" w14:textId="06D6E75C" w:rsidR="00C60DF8"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1.0</w:t>
            </w:r>
          </w:p>
        </w:tc>
        <w:tc>
          <w:tcPr>
            <w:tcW w:w="1116" w:type="dxa"/>
          </w:tcPr>
          <w:p w14:paraId="75BA71BE" w14:textId="77777777" w:rsidR="00C60DF8" w:rsidRPr="0046171D" w:rsidRDefault="001A22AD" w:rsidP="00C22B82">
            <w:pPr>
              <w:spacing w:line="276" w:lineRule="auto"/>
              <w:rPr>
                <w:rFonts w:ascii="Times New Roman" w:hAnsi="Times New Roman" w:cs="Times New Roman"/>
                <w:sz w:val="24"/>
                <w:szCs w:val="24"/>
              </w:rPr>
            </w:pPr>
            <w:r w:rsidRPr="0046171D">
              <w:rPr>
                <w:rFonts w:ascii="Times New Roman" w:eastAsia="Times New Roman" w:hAnsi="Times New Roman" w:cs="Times New Roman"/>
                <w:sz w:val="24"/>
                <w:szCs w:val="24"/>
              </w:rPr>
              <w:t>10.02.16</w:t>
            </w:r>
          </w:p>
        </w:tc>
        <w:tc>
          <w:tcPr>
            <w:tcW w:w="1942" w:type="dxa"/>
          </w:tcPr>
          <w:p w14:paraId="0CAA87F4" w14:textId="77777777" w:rsidR="001A22AD" w:rsidRPr="0046171D" w:rsidRDefault="001A22A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Arshad Shakil,</w:t>
            </w:r>
          </w:p>
          <w:p w14:paraId="052E594F" w14:textId="77777777" w:rsidR="001A22AD" w:rsidRPr="0046171D" w:rsidRDefault="001A22A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Badis Madani,</w:t>
            </w:r>
          </w:p>
          <w:p w14:paraId="5E24F1FB" w14:textId="77777777" w:rsidR="001A22AD" w:rsidRPr="0046171D" w:rsidRDefault="00C96C6A" w:rsidP="00C22B82">
            <w:pPr>
              <w:spacing w:line="276" w:lineRule="auto"/>
              <w:rPr>
                <w:rFonts w:ascii="Times New Roman" w:hAnsi="Times New Roman" w:cs="Times New Roman"/>
                <w:b/>
                <w:bCs/>
                <w:sz w:val="24"/>
                <w:szCs w:val="24"/>
              </w:rPr>
            </w:pPr>
            <w:hyperlink r:id="rId9" w:history="1">
              <w:r w:rsidR="001A22AD" w:rsidRPr="0046171D">
                <w:rPr>
                  <w:rFonts w:ascii="Times New Roman" w:hAnsi="Times New Roman" w:cs="Times New Roman"/>
                  <w:sz w:val="24"/>
                  <w:szCs w:val="24"/>
                </w:rPr>
                <w:t>Håkon Hedlund</w:t>
              </w:r>
            </w:hyperlink>
            <w:r w:rsidR="001A22AD" w:rsidRPr="0046171D">
              <w:rPr>
                <w:rFonts w:ascii="Times New Roman" w:hAnsi="Times New Roman" w:cs="Times New Roman"/>
                <w:b/>
                <w:bCs/>
                <w:sz w:val="24"/>
                <w:szCs w:val="24"/>
              </w:rPr>
              <w:t>,</w:t>
            </w:r>
          </w:p>
          <w:p w14:paraId="4A64128F" w14:textId="77777777" w:rsidR="001A22AD" w:rsidRPr="0046171D" w:rsidRDefault="001A22AD" w:rsidP="00C22B82">
            <w:pPr>
              <w:spacing w:line="276" w:lineRule="auto"/>
              <w:rPr>
                <w:rFonts w:ascii="Times New Roman" w:hAnsi="Times New Roman" w:cs="Times New Roman"/>
                <w:sz w:val="24"/>
                <w:szCs w:val="24"/>
                <w:lang w:val="sr-Latn-BA"/>
              </w:rPr>
            </w:pPr>
            <w:r w:rsidRPr="0046171D">
              <w:rPr>
                <w:rFonts w:ascii="Times New Roman" w:hAnsi="Times New Roman" w:cs="Times New Roman"/>
                <w:sz w:val="24"/>
                <w:szCs w:val="24"/>
              </w:rPr>
              <w:t>Zhili Shao</w:t>
            </w:r>
          </w:p>
        </w:tc>
        <w:tc>
          <w:tcPr>
            <w:tcW w:w="5484" w:type="dxa"/>
          </w:tcPr>
          <w:p w14:paraId="7C28D2C2" w14:textId="77777777" w:rsidR="00C60DF8" w:rsidRPr="0046171D" w:rsidRDefault="00C60DF8" w:rsidP="00C22B82">
            <w:pPr>
              <w:spacing w:line="276" w:lineRule="auto"/>
              <w:rPr>
                <w:rFonts w:ascii="Times New Roman" w:hAnsi="Times New Roman" w:cs="Times New Roman"/>
                <w:sz w:val="24"/>
                <w:szCs w:val="24"/>
              </w:rPr>
            </w:pPr>
          </w:p>
        </w:tc>
      </w:tr>
      <w:tr w:rsidR="000424C0" w:rsidRPr="0046171D" w14:paraId="7D03C37C" w14:textId="77777777" w:rsidTr="000424C0">
        <w:tc>
          <w:tcPr>
            <w:tcW w:w="1034" w:type="dxa"/>
          </w:tcPr>
          <w:p w14:paraId="060CC722" w14:textId="41AADDAB" w:rsidR="000424C0"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1.2</w:t>
            </w:r>
          </w:p>
        </w:tc>
        <w:tc>
          <w:tcPr>
            <w:tcW w:w="1116" w:type="dxa"/>
          </w:tcPr>
          <w:p w14:paraId="3340170E" w14:textId="4C6AC43C" w:rsidR="000424C0" w:rsidRPr="0046171D" w:rsidRDefault="003D313A" w:rsidP="00C22B82">
            <w:pPr>
              <w:spacing w:line="276" w:lineRule="auto"/>
              <w:rPr>
                <w:rFonts w:ascii="Times New Roman" w:hAnsi="Times New Roman" w:cs="Times New Roman"/>
                <w:sz w:val="24"/>
                <w:szCs w:val="24"/>
              </w:rPr>
            </w:pPr>
            <w:r w:rsidRPr="0046171D">
              <w:rPr>
                <w:rFonts w:ascii="Times New Roman" w:eastAsia="Times New Roman" w:hAnsi="Times New Roman" w:cs="Times New Roman"/>
                <w:sz w:val="24"/>
                <w:szCs w:val="24"/>
              </w:rPr>
              <w:t>16</w:t>
            </w:r>
            <w:r w:rsidR="000424C0" w:rsidRPr="0046171D">
              <w:rPr>
                <w:rFonts w:ascii="Times New Roman" w:eastAsia="Times New Roman" w:hAnsi="Times New Roman" w:cs="Times New Roman"/>
                <w:sz w:val="24"/>
                <w:szCs w:val="24"/>
              </w:rPr>
              <w:t>.02.16</w:t>
            </w:r>
          </w:p>
        </w:tc>
        <w:tc>
          <w:tcPr>
            <w:tcW w:w="1942" w:type="dxa"/>
          </w:tcPr>
          <w:p w14:paraId="3CC1344D" w14:textId="77777777" w:rsidR="000424C0" w:rsidRPr="0046171D" w:rsidRDefault="000424C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Arshad Shakil,</w:t>
            </w:r>
          </w:p>
          <w:p w14:paraId="5B003AFF" w14:textId="77777777" w:rsidR="000424C0" w:rsidRPr="0046171D" w:rsidRDefault="000424C0" w:rsidP="00C22B82">
            <w:pPr>
              <w:spacing w:line="276" w:lineRule="auto"/>
              <w:rPr>
                <w:rFonts w:ascii="Times New Roman" w:hAnsi="Times New Roman" w:cs="Times New Roman"/>
                <w:sz w:val="24"/>
                <w:szCs w:val="24"/>
              </w:rPr>
            </w:pPr>
            <w:r w:rsidRPr="0046171D">
              <w:rPr>
                <w:rFonts w:ascii="Times New Roman" w:hAnsi="Times New Roman" w:cs="Times New Roman"/>
                <w:noProof/>
                <w:sz w:val="24"/>
                <w:szCs w:val="24"/>
              </w:rPr>
              <w:t>Badis</w:t>
            </w:r>
            <w:r w:rsidRPr="0046171D">
              <w:rPr>
                <w:rFonts w:ascii="Times New Roman" w:hAnsi="Times New Roman" w:cs="Times New Roman"/>
                <w:sz w:val="24"/>
                <w:szCs w:val="24"/>
              </w:rPr>
              <w:t xml:space="preserve"> Madani,</w:t>
            </w:r>
          </w:p>
          <w:p w14:paraId="32E43E5A" w14:textId="77777777" w:rsidR="000424C0" w:rsidRPr="0046171D" w:rsidRDefault="00C96C6A" w:rsidP="00C22B82">
            <w:pPr>
              <w:spacing w:line="276" w:lineRule="auto"/>
              <w:rPr>
                <w:rFonts w:ascii="Times New Roman" w:hAnsi="Times New Roman" w:cs="Times New Roman"/>
                <w:b/>
                <w:bCs/>
                <w:sz w:val="24"/>
                <w:szCs w:val="24"/>
              </w:rPr>
            </w:pPr>
            <w:hyperlink r:id="rId10" w:history="1">
              <w:r w:rsidR="000424C0" w:rsidRPr="0046171D">
                <w:rPr>
                  <w:rFonts w:ascii="Times New Roman" w:hAnsi="Times New Roman" w:cs="Times New Roman"/>
                  <w:sz w:val="24"/>
                  <w:szCs w:val="24"/>
                </w:rPr>
                <w:t>Håkon Hedlund</w:t>
              </w:r>
            </w:hyperlink>
            <w:r w:rsidR="000424C0" w:rsidRPr="0046171D">
              <w:rPr>
                <w:rFonts w:ascii="Times New Roman" w:hAnsi="Times New Roman" w:cs="Times New Roman"/>
                <w:b/>
                <w:bCs/>
                <w:sz w:val="24"/>
                <w:szCs w:val="24"/>
              </w:rPr>
              <w:t>,</w:t>
            </w:r>
          </w:p>
          <w:p w14:paraId="7938C3E1" w14:textId="77777777" w:rsidR="000424C0" w:rsidRPr="0046171D" w:rsidRDefault="000424C0" w:rsidP="00C22B82">
            <w:pPr>
              <w:spacing w:line="276" w:lineRule="auto"/>
              <w:rPr>
                <w:rFonts w:ascii="Times New Roman" w:hAnsi="Times New Roman" w:cs="Times New Roman"/>
                <w:sz w:val="24"/>
                <w:szCs w:val="24"/>
                <w:lang w:val="sr-Latn-BA"/>
              </w:rPr>
            </w:pPr>
            <w:r w:rsidRPr="0046171D">
              <w:rPr>
                <w:rFonts w:ascii="Times New Roman" w:hAnsi="Times New Roman" w:cs="Times New Roman"/>
                <w:noProof/>
                <w:sz w:val="24"/>
                <w:szCs w:val="24"/>
              </w:rPr>
              <w:t>Zhili</w:t>
            </w:r>
            <w:r w:rsidRPr="0046171D">
              <w:rPr>
                <w:rFonts w:ascii="Times New Roman" w:hAnsi="Times New Roman" w:cs="Times New Roman"/>
                <w:sz w:val="24"/>
                <w:szCs w:val="24"/>
              </w:rPr>
              <w:t xml:space="preserve"> Shao</w:t>
            </w:r>
          </w:p>
        </w:tc>
        <w:tc>
          <w:tcPr>
            <w:tcW w:w="5484" w:type="dxa"/>
          </w:tcPr>
          <w:p w14:paraId="11BF8FFE" w14:textId="4856C305" w:rsidR="000424C0" w:rsidRPr="0046171D" w:rsidRDefault="000424C0"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Add new content </w:t>
            </w:r>
            <w:r w:rsidR="00F800FD" w:rsidRPr="0046171D">
              <w:rPr>
                <w:rFonts w:ascii="Times New Roman" w:hAnsi="Times New Roman" w:cs="Times New Roman"/>
                <w:noProof/>
                <w:sz w:val="24"/>
                <w:szCs w:val="24"/>
                <w:lang w:eastAsia="zh-CN"/>
              </w:rPr>
              <w:t>to</w:t>
            </w:r>
            <w:r w:rsidRPr="0046171D">
              <w:rPr>
                <w:rFonts w:ascii="Times New Roman" w:hAnsi="Times New Roman" w:cs="Times New Roman"/>
                <w:sz w:val="24"/>
                <w:szCs w:val="24"/>
                <w:lang w:eastAsia="zh-CN"/>
              </w:rPr>
              <w:t xml:space="preserve"> FM description, FM </w:t>
            </w:r>
            <w:r w:rsidRPr="0046171D">
              <w:rPr>
                <w:rFonts w:ascii="Times New Roman" w:hAnsi="Times New Roman" w:cs="Times New Roman"/>
                <w:noProof/>
                <w:sz w:val="24"/>
                <w:szCs w:val="24"/>
                <w:lang w:eastAsia="zh-CN"/>
              </w:rPr>
              <w:t>patterns</w:t>
            </w:r>
            <w:r w:rsidRPr="0046171D">
              <w:rPr>
                <w:rFonts w:ascii="Times New Roman" w:hAnsi="Times New Roman" w:cs="Times New Roman"/>
                <w:sz w:val="24"/>
                <w:szCs w:val="24"/>
                <w:lang w:eastAsia="zh-CN"/>
              </w:rPr>
              <w:t xml:space="preserve"> and their problems. Also, add some comments and references.</w:t>
            </w:r>
          </w:p>
        </w:tc>
      </w:tr>
      <w:tr w:rsidR="00C57510" w:rsidRPr="0046171D" w14:paraId="5B7D19EA" w14:textId="77777777" w:rsidTr="00C57510">
        <w:tc>
          <w:tcPr>
            <w:tcW w:w="1034" w:type="dxa"/>
          </w:tcPr>
          <w:p w14:paraId="71272785" w14:textId="5306BC84" w:rsidR="00C57510"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1.3</w:t>
            </w:r>
          </w:p>
        </w:tc>
        <w:tc>
          <w:tcPr>
            <w:tcW w:w="1116" w:type="dxa"/>
          </w:tcPr>
          <w:p w14:paraId="0623FC3A" w14:textId="510219CD" w:rsidR="00C57510" w:rsidRPr="0046171D" w:rsidRDefault="00C57510" w:rsidP="00C22B82">
            <w:pPr>
              <w:spacing w:line="276" w:lineRule="auto"/>
              <w:rPr>
                <w:rFonts w:ascii="Times New Roman" w:hAnsi="Times New Roman" w:cs="Times New Roman"/>
                <w:sz w:val="24"/>
                <w:szCs w:val="24"/>
              </w:rPr>
            </w:pPr>
            <w:r w:rsidRPr="0046171D">
              <w:rPr>
                <w:rFonts w:ascii="Times New Roman" w:eastAsia="Times New Roman" w:hAnsi="Times New Roman" w:cs="Times New Roman"/>
                <w:sz w:val="24"/>
                <w:szCs w:val="24"/>
              </w:rPr>
              <w:t>02.03.16</w:t>
            </w:r>
          </w:p>
        </w:tc>
        <w:tc>
          <w:tcPr>
            <w:tcW w:w="1942" w:type="dxa"/>
          </w:tcPr>
          <w:p w14:paraId="2D8FE78E" w14:textId="77777777" w:rsidR="00C57510"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Arshad Shakil,</w:t>
            </w:r>
          </w:p>
          <w:p w14:paraId="04B30C0E" w14:textId="77777777" w:rsidR="00C57510"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noProof/>
                <w:sz w:val="24"/>
                <w:szCs w:val="24"/>
              </w:rPr>
              <w:t>Badis</w:t>
            </w:r>
            <w:r w:rsidRPr="0046171D">
              <w:rPr>
                <w:rFonts w:ascii="Times New Roman" w:hAnsi="Times New Roman" w:cs="Times New Roman"/>
                <w:sz w:val="24"/>
                <w:szCs w:val="24"/>
              </w:rPr>
              <w:t xml:space="preserve"> Madani,</w:t>
            </w:r>
          </w:p>
          <w:p w14:paraId="63E223EA" w14:textId="77777777" w:rsidR="00C57510" w:rsidRPr="0046171D" w:rsidRDefault="00C96C6A" w:rsidP="00C22B82">
            <w:pPr>
              <w:spacing w:line="276" w:lineRule="auto"/>
              <w:rPr>
                <w:rFonts w:ascii="Times New Roman" w:hAnsi="Times New Roman" w:cs="Times New Roman"/>
                <w:b/>
                <w:bCs/>
                <w:sz w:val="24"/>
                <w:szCs w:val="24"/>
              </w:rPr>
            </w:pPr>
            <w:hyperlink r:id="rId11" w:history="1">
              <w:r w:rsidR="00C57510" w:rsidRPr="0046171D">
                <w:rPr>
                  <w:rFonts w:ascii="Times New Roman" w:hAnsi="Times New Roman" w:cs="Times New Roman"/>
                  <w:sz w:val="24"/>
                  <w:szCs w:val="24"/>
                </w:rPr>
                <w:t>Håkon Hedlund</w:t>
              </w:r>
            </w:hyperlink>
            <w:r w:rsidR="00C57510" w:rsidRPr="0046171D">
              <w:rPr>
                <w:rFonts w:ascii="Times New Roman" w:hAnsi="Times New Roman" w:cs="Times New Roman"/>
                <w:b/>
                <w:bCs/>
                <w:sz w:val="24"/>
                <w:szCs w:val="24"/>
              </w:rPr>
              <w:t>,</w:t>
            </w:r>
          </w:p>
          <w:p w14:paraId="7588B600" w14:textId="77777777" w:rsidR="00C57510" w:rsidRPr="0046171D" w:rsidRDefault="00C57510" w:rsidP="00C22B82">
            <w:pPr>
              <w:spacing w:line="276" w:lineRule="auto"/>
              <w:rPr>
                <w:rFonts w:ascii="Times New Roman" w:hAnsi="Times New Roman" w:cs="Times New Roman"/>
                <w:sz w:val="24"/>
                <w:szCs w:val="24"/>
                <w:lang w:val="sr-Latn-BA"/>
              </w:rPr>
            </w:pPr>
            <w:r w:rsidRPr="0046171D">
              <w:rPr>
                <w:rFonts w:ascii="Times New Roman" w:hAnsi="Times New Roman" w:cs="Times New Roman"/>
                <w:noProof/>
                <w:sz w:val="24"/>
                <w:szCs w:val="24"/>
              </w:rPr>
              <w:t>Zhili</w:t>
            </w:r>
            <w:r w:rsidRPr="0046171D">
              <w:rPr>
                <w:rFonts w:ascii="Times New Roman" w:hAnsi="Times New Roman" w:cs="Times New Roman"/>
                <w:sz w:val="24"/>
                <w:szCs w:val="24"/>
              </w:rPr>
              <w:t xml:space="preserve"> Shao</w:t>
            </w:r>
          </w:p>
        </w:tc>
        <w:tc>
          <w:tcPr>
            <w:tcW w:w="5484" w:type="dxa"/>
          </w:tcPr>
          <w:p w14:paraId="18BB10B8" w14:textId="6EF8E8C3" w:rsidR="00C57510" w:rsidRPr="0046171D" w:rsidRDefault="00C57510"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Change some contents according to </w:t>
            </w:r>
            <w:r w:rsidR="007A4132" w:rsidRPr="0046171D">
              <w:rPr>
                <w:rFonts w:ascii="Times New Roman" w:hAnsi="Times New Roman" w:cs="Times New Roman"/>
                <w:sz w:val="24"/>
                <w:szCs w:val="24"/>
                <w:lang w:eastAsia="zh-CN"/>
              </w:rPr>
              <w:t>Pro.</w:t>
            </w:r>
            <w:r w:rsidRPr="0046171D">
              <w:rPr>
                <w:rFonts w:ascii="Times New Roman" w:hAnsi="Times New Roman" w:cs="Times New Roman"/>
                <w:noProof/>
                <w:sz w:val="24"/>
                <w:szCs w:val="24"/>
                <w:lang w:eastAsia="zh-CN"/>
              </w:rPr>
              <w:t>Aurilla’s</w:t>
            </w:r>
            <w:r w:rsidRPr="0046171D">
              <w:rPr>
                <w:rFonts w:ascii="Times New Roman" w:hAnsi="Times New Roman" w:cs="Times New Roman"/>
                <w:sz w:val="24"/>
                <w:szCs w:val="24"/>
                <w:lang w:eastAsia="zh-CN"/>
              </w:rPr>
              <w:t xml:space="preserve"> comments.</w:t>
            </w:r>
          </w:p>
        </w:tc>
      </w:tr>
    </w:tbl>
    <w:p w14:paraId="0FAD1B0A" w14:textId="77777777" w:rsidR="002D014E" w:rsidRPr="0046171D" w:rsidRDefault="002D014E" w:rsidP="00C22B82">
      <w:pPr>
        <w:spacing w:line="276" w:lineRule="auto"/>
        <w:rPr>
          <w:rFonts w:ascii="Times New Roman" w:hAnsi="Times New Roman" w:cs="Times New Roman"/>
          <w:sz w:val="24"/>
          <w:szCs w:val="24"/>
        </w:rPr>
      </w:pPr>
    </w:p>
    <w:p w14:paraId="7EF30FD1" w14:textId="77777777" w:rsidR="001A22AD" w:rsidRPr="0046171D" w:rsidRDefault="001A22AD" w:rsidP="00C22B82">
      <w:pPr>
        <w:spacing w:line="276" w:lineRule="auto"/>
        <w:rPr>
          <w:rFonts w:ascii="Times New Roman" w:hAnsi="Times New Roman" w:cs="Times New Roman"/>
          <w:sz w:val="24"/>
          <w:szCs w:val="24"/>
        </w:rPr>
      </w:pPr>
    </w:p>
    <w:p w14:paraId="4DB2C62D" w14:textId="77777777" w:rsidR="001A22AD" w:rsidRPr="0046171D" w:rsidRDefault="001A22AD" w:rsidP="00C22B82">
      <w:pPr>
        <w:spacing w:line="276" w:lineRule="auto"/>
        <w:rPr>
          <w:rFonts w:ascii="Times New Roman" w:hAnsi="Times New Roman" w:cs="Times New Roman"/>
          <w:sz w:val="24"/>
          <w:szCs w:val="24"/>
        </w:rPr>
      </w:pPr>
    </w:p>
    <w:p w14:paraId="5E6992EC" w14:textId="77777777" w:rsidR="001A22AD" w:rsidRPr="0046171D" w:rsidRDefault="001A22AD" w:rsidP="00C22B82">
      <w:pPr>
        <w:spacing w:line="276" w:lineRule="auto"/>
        <w:rPr>
          <w:rFonts w:ascii="Times New Roman" w:hAnsi="Times New Roman" w:cs="Times New Roman"/>
          <w:sz w:val="24"/>
          <w:szCs w:val="24"/>
        </w:rPr>
      </w:pPr>
    </w:p>
    <w:p w14:paraId="13365B21" w14:textId="77777777" w:rsidR="001A22AD" w:rsidRPr="0046171D" w:rsidRDefault="001A22AD" w:rsidP="00C22B82">
      <w:pPr>
        <w:spacing w:line="276" w:lineRule="auto"/>
        <w:rPr>
          <w:rFonts w:ascii="Times New Roman" w:hAnsi="Times New Roman" w:cs="Times New Roman"/>
          <w:sz w:val="24"/>
          <w:szCs w:val="24"/>
        </w:rPr>
      </w:pPr>
    </w:p>
    <w:p w14:paraId="2752A9FA" w14:textId="77777777" w:rsidR="001A22AD" w:rsidRPr="0046171D" w:rsidRDefault="001A22AD" w:rsidP="00C22B82">
      <w:pPr>
        <w:spacing w:line="276" w:lineRule="auto"/>
        <w:rPr>
          <w:rFonts w:ascii="Times New Roman" w:hAnsi="Times New Roman" w:cs="Times New Roman"/>
          <w:sz w:val="24"/>
          <w:szCs w:val="24"/>
        </w:rPr>
      </w:pPr>
    </w:p>
    <w:p w14:paraId="294F9D02" w14:textId="77777777" w:rsidR="002D014E" w:rsidRPr="0046171D" w:rsidRDefault="002D014E" w:rsidP="00C22B82">
      <w:pPr>
        <w:spacing w:line="276" w:lineRule="auto"/>
        <w:rPr>
          <w:rFonts w:ascii="Times New Roman" w:hAnsi="Times New Roman" w:cs="Times New Roman"/>
          <w:sz w:val="24"/>
          <w:szCs w:val="24"/>
        </w:rPr>
      </w:pPr>
    </w:p>
    <w:p w14:paraId="6E47309D" w14:textId="77777777" w:rsidR="001A22AD" w:rsidRPr="0046171D" w:rsidRDefault="001A22AD" w:rsidP="00C22B82">
      <w:pPr>
        <w:spacing w:line="276" w:lineRule="auto"/>
        <w:rPr>
          <w:rFonts w:ascii="Times New Roman" w:hAnsi="Times New Roman" w:cs="Times New Roman"/>
          <w:sz w:val="24"/>
          <w:szCs w:val="24"/>
        </w:rPr>
      </w:pPr>
    </w:p>
    <w:sdt>
      <w:sdtPr>
        <w:rPr>
          <w:rFonts w:ascii="Times New Roman" w:eastAsiaTheme="minorHAnsi" w:hAnsi="Times New Roman" w:cs="Times New Roman"/>
          <w:b/>
          <w:bCs/>
          <w:color w:val="auto"/>
          <w:sz w:val="22"/>
          <w:szCs w:val="22"/>
        </w:rPr>
        <w:id w:val="-921867476"/>
        <w:docPartObj>
          <w:docPartGallery w:val="Table of Contents"/>
          <w:docPartUnique/>
        </w:docPartObj>
      </w:sdtPr>
      <w:sdtEndPr>
        <w:rPr>
          <w:rFonts w:eastAsiaTheme="minorEastAsia"/>
          <w:b w:val="0"/>
          <w:bCs w:val="0"/>
          <w:noProof/>
        </w:rPr>
      </w:sdtEndPr>
      <w:sdtContent>
        <w:p w14:paraId="3C20DD8A" w14:textId="77777777" w:rsidR="001A22AD" w:rsidRPr="0046171D" w:rsidRDefault="001A22AD" w:rsidP="00C22B82">
          <w:pPr>
            <w:pStyle w:val="Overskriftforinnholdsfortegnelse"/>
            <w:spacing w:line="276" w:lineRule="auto"/>
            <w:rPr>
              <w:rFonts w:ascii="Times New Roman" w:hAnsi="Times New Roman" w:cs="Times New Roman"/>
            </w:rPr>
          </w:pPr>
          <w:r w:rsidRPr="0046171D">
            <w:rPr>
              <w:rFonts w:ascii="Times New Roman" w:hAnsi="Times New Roman" w:cs="Times New Roman"/>
            </w:rPr>
            <w:t>Contents</w:t>
          </w:r>
        </w:p>
        <w:p w14:paraId="53DFBD31" w14:textId="77777777" w:rsidR="00FC2E67" w:rsidRPr="0046171D" w:rsidRDefault="00FC2E67" w:rsidP="00C22B82">
          <w:pPr>
            <w:spacing w:line="276" w:lineRule="auto"/>
            <w:rPr>
              <w:rFonts w:ascii="Times New Roman" w:hAnsi="Times New Roman" w:cs="Times New Roman"/>
            </w:rPr>
          </w:pPr>
        </w:p>
        <w:p w14:paraId="387EA182" w14:textId="045233E1" w:rsidR="003B0731" w:rsidRPr="0046171D" w:rsidRDefault="00C44303">
          <w:pPr>
            <w:pStyle w:val="INNH1"/>
            <w:tabs>
              <w:tab w:val="left" w:pos="440"/>
              <w:tab w:val="right" w:leader="dot" w:pos="9350"/>
            </w:tabs>
            <w:rPr>
              <w:rFonts w:ascii="Times New Roman" w:hAnsi="Times New Roman" w:cs="Times New Roman"/>
              <w:noProof/>
            </w:rPr>
          </w:pPr>
          <w:r w:rsidRPr="0046171D">
            <w:rPr>
              <w:rFonts w:ascii="Times New Roman" w:hAnsi="Times New Roman" w:cs="Times New Roman"/>
            </w:rPr>
            <w:fldChar w:fldCharType="begin"/>
          </w:r>
          <w:r w:rsidR="001A22AD" w:rsidRPr="0046171D">
            <w:rPr>
              <w:rFonts w:ascii="Times New Roman" w:hAnsi="Times New Roman" w:cs="Times New Roman"/>
            </w:rPr>
            <w:instrText xml:space="preserve"> TOC \o "1-3" \h \z \u </w:instrText>
          </w:r>
          <w:r w:rsidRPr="0046171D">
            <w:rPr>
              <w:rFonts w:ascii="Times New Roman" w:hAnsi="Times New Roman" w:cs="Times New Roman"/>
            </w:rPr>
            <w:fldChar w:fldCharType="separate"/>
          </w:r>
          <w:hyperlink w:anchor="_Toc445041353" w:history="1">
            <w:r w:rsidR="003B0731" w:rsidRPr="0046171D">
              <w:rPr>
                <w:rStyle w:val="Hyperkobling"/>
                <w:rFonts w:ascii="Times New Roman" w:hAnsi="Times New Roman" w:cs="Times New Roman"/>
                <w:noProof/>
              </w:rPr>
              <w:t>1.</w:t>
            </w:r>
            <w:r w:rsidR="003B0731" w:rsidRPr="0046171D">
              <w:rPr>
                <w:rFonts w:ascii="Times New Roman" w:hAnsi="Times New Roman" w:cs="Times New Roman"/>
                <w:noProof/>
              </w:rPr>
              <w:tab/>
            </w:r>
            <w:r w:rsidR="003B0731" w:rsidRPr="0046171D">
              <w:rPr>
                <w:rStyle w:val="Hyperkobling"/>
                <w:rFonts w:ascii="Times New Roman" w:hAnsi="Times New Roman" w:cs="Times New Roman"/>
                <w:noProof/>
              </w:rPr>
              <w:t>Introduction</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_Toc445041353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3</w:t>
            </w:r>
            <w:r w:rsidR="003B0731" w:rsidRPr="0046171D">
              <w:rPr>
                <w:rFonts w:ascii="Times New Roman" w:hAnsi="Times New Roman" w:cs="Times New Roman"/>
                <w:noProof/>
                <w:webHidden/>
              </w:rPr>
              <w:fldChar w:fldCharType="end"/>
            </w:r>
          </w:hyperlink>
        </w:p>
        <w:p w14:paraId="6D06C1F4" w14:textId="4D9E11B8" w:rsidR="003B0731" w:rsidRPr="0046171D" w:rsidRDefault="00C96C6A">
          <w:pPr>
            <w:pStyle w:val="INNH2"/>
            <w:tabs>
              <w:tab w:val="right" w:leader="dot" w:pos="9350"/>
            </w:tabs>
            <w:rPr>
              <w:rFonts w:ascii="Times New Roman" w:hAnsi="Times New Roman" w:cs="Times New Roman"/>
              <w:noProof/>
            </w:rPr>
          </w:pPr>
          <w:hyperlink w:anchor="_Toc445041354" w:history="1">
            <w:r w:rsidR="003B0731" w:rsidRPr="0046171D">
              <w:rPr>
                <w:rStyle w:val="Hyperkobling"/>
                <w:rFonts w:ascii="Times New Roman" w:hAnsi="Times New Roman" w:cs="Times New Roman"/>
                <w:noProof/>
                <w:lang w:eastAsia="zh-CN"/>
              </w:rPr>
              <w:t>1. Facility Management</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_Toc445041354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3</w:t>
            </w:r>
            <w:r w:rsidR="003B0731" w:rsidRPr="0046171D">
              <w:rPr>
                <w:rFonts w:ascii="Times New Roman" w:hAnsi="Times New Roman" w:cs="Times New Roman"/>
                <w:noProof/>
                <w:webHidden/>
              </w:rPr>
              <w:fldChar w:fldCharType="end"/>
            </w:r>
          </w:hyperlink>
        </w:p>
        <w:p w14:paraId="374BA3A7" w14:textId="33ACDECD" w:rsidR="003B0731" w:rsidRPr="0046171D" w:rsidRDefault="00C96C6A">
          <w:pPr>
            <w:pStyle w:val="INNH2"/>
            <w:tabs>
              <w:tab w:val="left" w:pos="660"/>
              <w:tab w:val="right" w:leader="dot" w:pos="9350"/>
            </w:tabs>
            <w:rPr>
              <w:rFonts w:ascii="Times New Roman" w:hAnsi="Times New Roman" w:cs="Times New Roman"/>
              <w:noProof/>
            </w:rPr>
          </w:pPr>
          <w:hyperlink w:anchor="_Toc445041355" w:history="1">
            <w:r w:rsidR="003B0731" w:rsidRPr="0046171D">
              <w:rPr>
                <w:rStyle w:val="Hyperkobling"/>
                <w:rFonts w:ascii="Times New Roman" w:hAnsi="Times New Roman" w:cs="Times New Roman"/>
                <w:noProof/>
                <w:lang w:eastAsia="zh-CN"/>
              </w:rPr>
              <w:t>2.</w:t>
            </w:r>
            <w:r w:rsidR="003B0731" w:rsidRPr="0046171D">
              <w:rPr>
                <w:rFonts w:ascii="Times New Roman" w:hAnsi="Times New Roman" w:cs="Times New Roman"/>
                <w:noProof/>
              </w:rPr>
              <w:tab/>
            </w:r>
            <w:r w:rsidR="003B0731" w:rsidRPr="0046171D">
              <w:rPr>
                <w:rStyle w:val="Hyperkobling"/>
                <w:rFonts w:ascii="Times New Roman" w:hAnsi="Times New Roman" w:cs="Times New Roman"/>
                <w:noProof/>
                <w:lang w:eastAsia="zh-CN"/>
              </w:rPr>
              <w:t>HVAC System</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_Toc445041355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5</w:t>
            </w:r>
            <w:r w:rsidR="003B0731" w:rsidRPr="0046171D">
              <w:rPr>
                <w:rFonts w:ascii="Times New Roman" w:hAnsi="Times New Roman" w:cs="Times New Roman"/>
                <w:noProof/>
                <w:webHidden/>
              </w:rPr>
              <w:fldChar w:fldCharType="end"/>
            </w:r>
          </w:hyperlink>
        </w:p>
        <w:p w14:paraId="6BD21ACD" w14:textId="03A75B5A" w:rsidR="003B0731" w:rsidRPr="0046171D" w:rsidRDefault="00C96C6A">
          <w:pPr>
            <w:pStyle w:val="INNH2"/>
            <w:tabs>
              <w:tab w:val="left" w:pos="660"/>
              <w:tab w:val="right" w:leader="dot" w:pos="9350"/>
            </w:tabs>
            <w:rPr>
              <w:rFonts w:ascii="Times New Roman" w:hAnsi="Times New Roman" w:cs="Times New Roman"/>
              <w:noProof/>
            </w:rPr>
          </w:pPr>
          <w:hyperlink w:anchor="_Toc445041356" w:history="1">
            <w:r w:rsidR="003B0731" w:rsidRPr="0046171D">
              <w:rPr>
                <w:rStyle w:val="Hyperkobling"/>
                <w:rFonts w:ascii="Times New Roman" w:hAnsi="Times New Roman" w:cs="Times New Roman"/>
                <w:noProof/>
                <w:lang w:eastAsia="zh-CN"/>
              </w:rPr>
              <w:t>3.</w:t>
            </w:r>
            <w:r w:rsidR="003B0731" w:rsidRPr="0046171D">
              <w:rPr>
                <w:rFonts w:ascii="Times New Roman" w:hAnsi="Times New Roman" w:cs="Times New Roman"/>
                <w:noProof/>
              </w:rPr>
              <w:tab/>
            </w:r>
            <w:r w:rsidR="003B0731" w:rsidRPr="0046171D">
              <w:rPr>
                <w:rStyle w:val="Hyperkobling"/>
                <w:rFonts w:ascii="Times New Roman" w:hAnsi="Times New Roman" w:cs="Times New Roman"/>
                <w:noProof/>
                <w:lang w:eastAsia="zh-CN"/>
              </w:rPr>
              <w:t>Advantages of Current Large Commercial HVAC System</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_Toc445041356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7</w:t>
            </w:r>
            <w:r w:rsidR="003B0731" w:rsidRPr="0046171D">
              <w:rPr>
                <w:rFonts w:ascii="Times New Roman" w:hAnsi="Times New Roman" w:cs="Times New Roman"/>
                <w:noProof/>
                <w:webHidden/>
              </w:rPr>
              <w:fldChar w:fldCharType="end"/>
            </w:r>
          </w:hyperlink>
        </w:p>
        <w:p w14:paraId="24B63B11" w14:textId="737DD287" w:rsidR="00B95FC3" w:rsidRPr="00B95FC3" w:rsidRDefault="00C96C6A" w:rsidP="00B95FC3">
          <w:pPr>
            <w:pStyle w:val="INNH2"/>
            <w:tabs>
              <w:tab w:val="left" w:pos="660"/>
              <w:tab w:val="right" w:leader="dot" w:pos="9350"/>
            </w:tabs>
            <w:rPr>
              <w:rFonts w:ascii="Times New Roman" w:hAnsi="Times New Roman" w:cs="Times New Roman"/>
              <w:noProof/>
            </w:rPr>
          </w:pPr>
          <w:hyperlink w:anchor="_Toc445041357" w:history="1">
            <w:r w:rsidR="003B0731" w:rsidRPr="0046171D">
              <w:rPr>
                <w:rStyle w:val="Hyperkobling"/>
                <w:rFonts w:ascii="Times New Roman" w:hAnsi="Times New Roman" w:cs="Times New Roman"/>
                <w:noProof/>
                <w:lang w:eastAsia="zh-CN"/>
              </w:rPr>
              <w:t>4.</w:t>
            </w:r>
            <w:r w:rsidR="003B0731" w:rsidRPr="0046171D">
              <w:rPr>
                <w:rFonts w:ascii="Times New Roman" w:hAnsi="Times New Roman" w:cs="Times New Roman"/>
                <w:noProof/>
              </w:rPr>
              <w:tab/>
            </w:r>
            <w:r w:rsidR="003B0731" w:rsidRPr="0046171D">
              <w:rPr>
                <w:rStyle w:val="Hyperkobling"/>
                <w:rFonts w:ascii="Times New Roman" w:hAnsi="Times New Roman" w:cs="Times New Roman"/>
                <w:noProof/>
                <w:lang w:eastAsia="zh-CN"/>
              </w:rPr>
              <w:t>Disadvantages/Limitations of Large Commercial HVAC System</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_Toc445041357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8</w:t>
            </w:r>
            <w:r w:rsidR="003B0731" w:rsidRPr="0046171D">
              <w:rPr>
                <w:rFonts w:ascii="Times New Roman" w:hAnsi="Times New Roman" w:cs="Times New Roman"/>
                <w:noProof/>
                <w:webHidden/>
              </w:rPr>
              <w:fldChar w:fldCharType="end"/>
            </w:r>
          </w:hyperlink>
        </w:p>
        <w:p w14:paraId="213C2F49" w14:textId="08EC7C3B" w:rsidR="003B0731" w:rsidRPr="0046171D" w:rsidRDefault="00C96C6A">
          <w:pPr>
            <w:pStyle w:val="INNH2"/>
            <w:tabs>
              <w:tab w:val="left" w:pos="660"/>
              <w:tab w:val="right" w:leader="dot" w:pos="9350"/>
            </w:tabs>
            <w:rPr>
              <w:rFonts w:ascii="Times New Roman" w:hAnsi="Times New Roman" w:cs="Times New Roman"/>
              <w:noProof/>
            </w:rPr>
          </w:pPr>
          <w:hyperlink w:anchor="_Toc445041358" w:history="1">
            <w:r w:rsidR="003B0731" w:rsidRPr="0046171D">
              <w:rPr>
                <w:rStyle w:val="Hyperkobling"/>
                <w:rFonts w:ascii="Times New Roman" w:hAnsi="Times New Roman" w:cs="Times New Roman"/>
                <w:noProof/>
                <w:lang w:eastAsia="zh-CN"/>
              </w:rPr>
              <w:t>5.</w:t>
            </w:r>
            <w:r w:rsidR="003B0731" w:rsidRPr="0046171D">
              <w:rPr>
                <w:rFonts w:ascii="Times New Roman" w:hAnsi="Times New Roman" w:cs="Times New Roman"/>
                <w:noProof/>
              </w:rPr>
              <w:tab/>
            </w:r>
            <w:r w:rsidR="003B0731" w:rsidRPr="0046171D">
              <w:rPr>
                <w:rStyle w:val="Hyperkobling"/>
                <w:rFonts w:ascii="Times New Roman" w:hAnsi="Times New Roman" w:cs="Times New Roman"/>
                <w:noProof/>
                <w:lang w:eastAsia="zh-CN"/>
              </w:rPr>
              <w:t>Requirements and Trends</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_Toc445041358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8</w:t>
            </w:r>
            <w:r w:rsidR="003B0731" w:rsidRPr="0046171D">
              <w:rPr>
                <w:rFonts w:ascii="Times New Roman" w:hAnsi="Times New Roman" w:cs="Times New Roman"/>
                <w:noProof/>
                <w:webHidden/>
              </w:rPr>
              <w:fldChar w:fldCharType="end"/>
            </w:r>
          </w:hyperlink>
        </w:p>
        <w:p w14:paraId="1CEEC9E1" w14:textId="20EF8EE7" w:rsidR="003B0731" w:rsidRPr="0046171D" w:rsidRDefault="00C96C6A">
          <w:pPr>
            <w:pStyle w:val="INNH1"/>
            <w:tabs>
              <w:tab w:val="left" w:pos="440"/>
              <w:tab w:val="right" w:leader="dot" w:pos="9350"/>
            </w:tabs>
            <w:rPr>
              <w:rFonts w:ascii="Times New Roman" w:hAnsi="Times New Roman" w:cs="Times New Roman"/>
              <w:noProof/>
            </w:rPr>
          </w:pPr>
          <w:hyperlink w:anchor="_Toc445041359" w:history="1">
            <w:r w:rsidR="003B0731" w:rsidRPr="0046171D">
              <w:rPr>
                <w:rStyle w:val="Hyperkobling"/>
                <w:rFonts w:ascii="Times New Roman" w:hAnsi="Times New Roman" w:cs="Times New Roman"/>
                <w:noProof/>
                <w:lang w:eastAsia="zh-CN"/>
              </w:rPr>
              <w:t>2.</w:t>
            </w:r>
            <w:r w:rsidR="003B0731" w:rsidRPr="0046171D">
              <w:rPr>
                <w:rFonts w:ascii="Times New Roman" w:hAnsi="Times New Roman" w:cs="Times New Roman"/>
                <w:noProof/>
              </w:rPr>
              <w:tab/>
            </w:r>
            <w:r w:rsidR="003B0731" w:rsidRPr="0046171D">
              <w:rPr>
                <w:rStyle w:val="Hyperkobling"/>
                <w:rFonts w:ascii="Times New Roman" w:hAnsi="Times New Roman" w:cs="Times New Roman"/>
                <w:noProof/>
                <w:lang w:eastAsia="zh-CN"/>
              </w:rPr>
              <w:t>Problem formulation</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_Toc445041359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9</w:t>
            </w:r>
            <w:r w:rsidR="003B0731" w:rsidRPr="0046171D">
              <w:rPr>
                <w:rFonts w:ascii="Times New Roman" w:hAnsi="Times New Roman" w:cs="Times New Roman"/>
                <w:noProof/>
                <w:webHidden/>
              </w:rPr>
              <w:fldChar w:fldCharType="end"/>
            </w:r>
          </w:hyperlink>
        </w:p>
        <w:p w14:paraId="79D04838" w14:textId="462FF2B3" w:rsidR="002A6273" w:rsidRPr="0046171D" w:rsidRDefault="00C44303" w:rsidP="00C22B82">
          <w:pPr>
            <w:spacing w:line="276" w:lineRule="auto"/>
            <w:rPr>
              <w:rFonts w:ascii="Times New Roman" w:hAnsi="Times New Roman" w:cs="Times New Roman"/>
            </w:rPr>
          </w:pPr>
          <w:r w:rsidRPr="0046171D">
            <w:rPr>
              <w:rFonts w:ascii="Times New Roman" w:hAnsi="Times New Roman" w:cs="Times New Roman"/>
              <w:b/>
              <w:bCs/>
              <w:noProof/>
            </w:rPr>
            <w:fldChar w:fldCharType="end"/>
          </w:r>
        </w:p>
      </w:sdtContent>
    </w:sdt>
    <w:p w14:paraId="466F97C9" w14:textId="77777777" w:rsidR="001A22AD" w:rsidRPr="0046171D" w:rsidRDefault="001A22AD" w:rsidP="00C22B82">
      <w:pPr>
        <w:spacing w:line="276" w:lineRule="auto"/>
        <w:rPr>
          <w:rFonts w:ascii="Times New Roman" w:hAnsi="Times New Roman" w:cs="Times New Roman"/>
        </w:rPr>
      </w:pPr>
    </w:p>
    <w:p w14:paraId="421ED535" w14:textId="77777777" w:rsidR="001A22AD" w:rsidRPr="0046171D" w:rsidRDefault="001A22AD" w:rsidP="00C22B82">
      <w:pPr>
        <w:spacing w:line="276" w:lineRule="auto"/>
        <w:rPr>
          <w:rFonts w:ascii="Times New Roman" w:hAnsi="Times New Roman" w:cs="Times New Roman"/>
        </w:rPr>
      </w:pPr>
    </w:p>
    <w:p w14:paraId="33E62E44" w14:textId="77777777" w:rsidR="001A22AD" w:rsidRPr="0046171D" w:rsidRDefault="001A22AD" w:rsidP="00C22B82">
      <w:pPr>
        <w:spacing w:line="276" w:lineRule="auto"/>
        <w:rPr>
          <w:rFonts w:ascii="Times New Roman" w:hAnsi="Times New Roman" w:cs="Times New Roman"/>
        </w:rPr>
      </w:pPr>
    </w:p>
    <w:p w14:paraId="2089C2A4" w14:textId="77777777" w:rsidR="001A22AD" w:rsidRPr="0046171D" w:rsidRDefault="001A22AD" w:rsidP="00C22B82">
      <w:pPr>
        <w:spacing w:line="276" w:lineRule="auto"/>
        <w:rPr>
          <w:rFonts w:ascii="Times New Roman" w:hAnsi="Times New Roman" w:cs="Times New Roman"/>
        </w:rPr>
      </w:pPr>
    </w:p>
    <w:p w14:paraId="5FFCE28C" w14:textId="77777777" w:rsidR="001A22AD" w:rsidRPr="0046171D" w:rsidRDefault="001A22AD" w:rsidP="00C22B82">
      <w:pPr>
        <w:spacing w:line="276" w:lineRule="auto"/>
        <w:rPr>
          <w:rFonts w:ascii="Times New Roman" w:hAnsi="Times New Roman" w:cs="Times New Roman"/>
        </w:rPr>
      </w:pPr>
    </w:p>
    <w:p w14:paraId="038BEDF4" w14:textId="77777777" w:rsidR="001A22AD" w:rsidRPr="0046171D" w:rsidRDefault="001A22AD" w:rsidP="00C22B82">
      <w:pPr>
        <w:spacing w:line="276" w:lineRule="auto"/>
        <w:rPr>
          <w:rFonts w:ascii="Times New Roman" w:hAnsi="Times New Roman" w:cs="Times New Roman"/>
        </w:rPr>
      </w:pPr>
    </w:p>
    <w:p w14:paraId="2A345BFE" w14:textId="77777777" w:rsidR="001A22AD" w:rsidRPr="0046171D" w:rsidRDefault="001A22AD" w:rsidP="00C22B82">
      <w:pPr>
        <w:spacing w:line="276" w:lineRule="auto"/>
        <w:rPr>
          <w:rFonts w:ascii="Times New Roman" w:hAnsi="Times New Roman" w:cs="Times New Roman"/>
        </w:rPr>
      </w:pPr>
    </w:p>
    <w:p w14:paraId="35B9FB83" w14:textId="77777777" w:rsidR="001A22AD" w:rsidRPr="0046171D" w:rsidRDefault="001A22AD" w:rsidP="00C22B82">
      <w:pPr>
        <w:spacing w:line="276" w:lineRule="auto"/>
        <w:rPr>
          <w:rFonts w:ascii="Times New Roman" w:hAnsi="Times New Roman" w:cs="Times New Roman"/>
        </w:rPr>
      </w:pPr>
    </w:p>
    <w:p w14:paraId="3AF29B12" w14:textId="77777777" w:rsidR="001A22AD" w:rsidRPr="0046171D" w:rsidRDefault="001A22AD" w:rsidP="00C22B82">
      <w:pPr>
        <w:spacing w:line="276" w:lineRule="auto"/>
        <w:rPr>
          <w:rFonts w:ascii="Times New Roman" w:hAnsi="Times New Roman" w:cs="Times New Roman"/>
        </w:rPr>
      </w:pPr>
    </w:p>
    <w:p w14:paraId="0833CA26" w14:textId="77777777" w:rsidR="001A22AD" w:rsidRPr="0046171D" w:rsidRDefault="001A22AD" w:rsidP="00C22B82">
      <w:pPr>
        <w:spacing w:line="276" w:lineRule="auto"/>
        <w:rPr>
          <w:rFonts w:ascii="Times New Roman" w:hAnsi="Times New Roman" w:cs="Times New Roman"/>
        </w:rPr>
      </w:pPr>
    </w:p>
    <w:p w14:paraId="45DEC7A8" w14:textId="77777777" w:rsidR="001A22AD" w:rsidRPr="0046171D" w:rsidRDefault="001A22AD" w:rsidP="00C22B82">
      <w:pPr>
        <w:spacing w:line="276" w:lineRule="auto"/>
        <w:rPr>
          <w:rFonts w:ascii="Times New Roman" w:hAnsi="Times New Roman" w:cs="Times New Roman"/>
        </w:rPr>
      </w:pPr>
    </w:p>
    <w:p w14:paraId="0E9E462F" w14:textId="77777777" w:rsidR="001A22AD" w:rsidRPr="0046171D" w:rsidRDefault="001A22AD" w:rsidP="00C22B82">
      <w:pPr>
        <w:spacing w:line="276" w:lineRule="auto"/>
        <w:rPr>
          <w:rFonts w:ascii="Times New Roman" w:hAnsi="Times New Roman" w:cs="Times New Roman"/>
        </w:rPr>
      </w:pPr>
    </w:p>
    <w:p w14:paraId="504EBF0C" w14:textId="77777777" w:rsidR="001A22AD" w:rsidRPr="0046171D" w:rsidDel="00471F26" w:rsidRDefault="001A22AD" w:rsidP="00C22B82">
      <w:pPr>
        <w:spacing w:line="276" w:lineRule="auto"/>
        <w:rPr>
          <w:del w:id="0" w:author="Administrator" w:date="2016-02-16T17:07:00Z"/>
          <w:rFonts w:ascii="Times New Roman" w:hAnsi="Times New Roman" w:cs="Times New Roman"/>
        </w:rPr>
      </w:pPr>
    </w:p>
    <w:p w14:paraId="78041EED" w14:textId="77777777" w:rsidR="001A22AD" w:rsidRPr="0046171D" w:rsidDel="00471F26" w:rsidRDefault="001A22AD" w:rsidP="00C22B82">
      <w:pPr>
        <w:spacing w:line="276" w:lineRule="auto"/>
        <w:rPr>
          <w:del w:id="1" w:author="Administrator" w:date="2016-02-16T17:07:00Z"/>
          <w:rFonts w:ascii="Times New Roman" w:hAnsi="Times New Roman" w:cs="Times New Roman"/>
        </w:rPr>
      </w:pPr>
    </w:p>
    <w:p w14:paraId="512355B2" w14:textId="77777777" w:rsidR="001A22AD" w:rsidRPr="0046171D" w:rsidRDefault="001A22AD" w:rsidP="00C22B82">
      <w:pPr>
        <w:spacing w:line="276" w:lineRule="auto"/>
        <w:rPr>
          <w:rFonts w:ascii="Times New Roman" w:hAnsi="Times New Roman" w:cs="Times New Roman"/>
        </w:rPr>
      </w:pPr>
    </w:p>
    <w:p w14:paraId="539B6135" w14:textId="04F24743" w:rsidR="00016E10" w:rsidRPr="0046171D" w:rsidRDefault="002D28E7" w:rsidP="00C22B82">
      <w:pPr>
        <w:pStyle w:val="Overskrift1"/>
        <w:numPr>
          <w:ilvl w:val="0"/>
          <w:numId w:val="3"/>
        </w:numPr>
        <w:spacing w:line="276" w:lineRule="auto"/>
        <w:rPr>
          <w:rFonts w:ascii="Times New Roman" w:hAnsi="Times New Roman" w:cs="Times New Roman"/>
        </w:rPr>
      </w:pPr>
      <w:bookmarkStart w:id="2" w:name="_Toc445041353"/>
      <w:r w:rsidRPr="0046171D">
        <w:rPr>
          <w:rFonts w:ascii="Times New Roman" w:hAnsi="Times New Roman" w:cs="Times New Roman"/>
        </w:rPr>
        <w:t>Introduction</w:t>
      </w:r>
      <w:bookmarkEnd w:id="2"/>
    </w:p>
    <w:p w14:paraId="03E95DB6" w14:textId="0E020ED0" w:rsidR="005321D7" w:rsidRPr="0046171D" w:rsidRDefault="008D5126" w:rsidP="00C22B82">
      <w:pPr>
        <w:pStyle w:val="Overskrift2"/>
        <w:spacing w:line="276" w:lineRule="auto"/>
        <w:ind w:left="720"/>
        <w:rPr>
          <w:rFonts w:ascii="Times New Roman" w:hAnsi="Times New Roman" w:cs="Times New Roman"/>
        </w:rPr>
      </w:pPr>
      <w:bookmarkStart w:id="3" w:name="_Toc445041354"/>
      <w:r w:rsidRPr="0046171D">
        <w:rPr>
          <w:rFonts w:ascii="Times New Roman" w:hAnsi="Times New Roman" w:cs="Times New Roman"/>
          <w:lang w:eastAsia="zh-CN"/>
        </w:rPr>
        <w:t>1. Facility</w:t>
      </w:r>
      <w:r w:rsidR="005321D7" w:rsidRPr="0046171D">
        <w:rPr>
          <w:rFonts w:ascii="Times New Roman" w:hAnsi="Times New Roman" w:cs="Times New Roman"/>
          <w:lang w:eastAsia="zh-CN"/>
        </w:rPr>
        <w:t xml:space="preserve"> Management</w:t>
      </w:r>
      <w:bookmarkEnd w:id="3"/>
    </w:p>
    <w:p w14:paraId="68C22004" w14:textId="77777777" w:rsidR="005321D7" w:rsidRPr="0046171D" w:rsidRDefault="006D3BEF" w:rsidP="00FF5293">
      <w:pPr>
        <w:rPr>
          <w:rFonts w:ascii="Times New Roman" w:hAnsi="Times New Roman" w:cs="Times New Roman"/>
          <w:sz w:val="24"/>
          <w:szCs w:val="24"/>
          <w:lang w:eastAsia="zh-CN"/>
        </w:rPr>
      </w:pPr>
      <w:commentRangeStart w:id="4"/>
      <w:r w:rsidRPr="0046171D">
        <w:rPr>
          <w:rFonts w:ascii="Times New Roman" w:hAnsi="Times New Roman" w:cs="Times New Roman"/>
          <w:sz w:val="24"/>
          <w:szCs w:val="24"/>
          <w:lang w:eastAsia="zh-CN"/>
        </w:rPr>
        <w:t xml:space="preserve">Facility </w:t>
      </w:r>
      <w:r w:rsidR="00B95A82" w:rsidRPr="0046171D">
        <w:rPr>
          <w:rFonts w:ascii="Times New Roman" w:hAnsi="Times New Roman" w:cs="Times New Roman"/>
          <w:sz w:val="24"/>
          <w:szCs w:val="24"/>
          <w:lang w:eastAsia="zh-CN"/>
        </w:rPr>
        <w:t>M</w:t>
      </w:r>
      <w:r w:rsidRPr="0046171D">
        <w:rPr>
          <w:rFonts w:ascii="Times New Roman" w:hAnsi="Times New Roman" w:cs="Times New Roman"/>
          <w:sz w:val="24"/>
          <w:szCs w:val="24"/>
          <w:lang w:eastAsia="zh-CN"/>
        </w:rPr>
        <w:t>anagement </w:t>
      </w:r>
      <w:commentRangeEnd w:id="4"/>
      <w:r w:rsidR="006C6801" w:rsidRPr="0046171D">
        <w:rPr>
          <w:rStyle w:val="Merknadsreferanse"/>
          <w:rFonts w:ascii="Times New Roman" w:hAnsi="Times New Roman" w:cs="Times New Roman"/>
          <w:sz w:val="24"/>
          <w:szCs w:val="24"/>
        </w:rPr>
        <w:commentReference w:id="4"/>
      </w:r>
      <w:r w:rsidRPr="0046171D">
        <w:rPr>
          <w:rFonts w:ascii="Times New Roman" w:hAnsi="Times New Roman" w:cs="Times New Roman"/>
          <w:sz w:val="24"/>
          <w:szCs w:val="24"/>
          <w:lang w:eastAsia="zh-CN"/>
        </w:rPr>
        <w:t xml:space="preserve">(FM) </w:t>
      </w:r>
      <w:r w:rsidR="005321D7" w:rsidRPr="0046171D">
        <w:rPr>
          <w:rFonts w:ascii="Times New Roman" w:hAnsi="Times New Roman" w:cs="Times New Roman"/>
          <w:sz w:val="24"/>
          <w:szCs w:val="24"/>
          <w:lang w:eastAsia="zh-CN"/>
        </w:rPr>
        <w:t xml:space="preserve">is </w:t>
      </w:r>
      <w:ins w:id="5" w:author="Administrator" w:date="2016-02-16T17:07:00Z">
        <w:r w:rsidR="00471F26" w:rsidRPr="0046171D">
          <w:rPr>
            <w:rFonts w:ascii="Times New Roman" w:hAnsi="Times New Roman" w:cs="Times New Roman"/>
            <w:sz w:val="24"/>
            <w:szCs w:val="24"/>
            <w:lang w:eastAsia="zh-CN"/>
          </w:rPr>
          <w:t>the integration of processes within an organization (</w:t>
        </w:r>
      </w:ins>
      <w:ins w:id="6" w:author="Administrator" w:date="2016-02-16T17:08:00Z">
        <w:r w:rsidR="00471F26" w:rsidRPr="0046171D">
          <w:rPr>
            <w:rFonts w:ascii="Times New Roman" w:hAnsi="Times New Roman" w:cs="Times New Roman"/>
            <w:sz w:val="24"/>
            <w:szCs w:val="24"/>
            <w:lang w:eastAsia="zh-CN"/>
          </w:rPr>
          <w:t xml:space="preserve">like school, hotel, hospital, </w:t>
        </w:r>
      </w:ins>
      <w:ins w:id="7" w:author="Administrator" w:date="2016-02-16T17:10:00Z">
        <w:r w:rsidR="00471F26" w:rsidRPr="0046171D">
          <w:rPr>
            <w:rFonts w:ascii="Times New Roman" w:hAnsi="Times New Roman" w:cs="Times New Roman"/>
            <w:sz w:val="24"/>
            <w:szCs w:val="24"/>
            <w:lang w:eastAsia="zh-CN"/>
          </w:rPr>
          <w:t>department complexes and so on</w:t>
        </w:r>
      </w:ins>
      <w:ins w:id="8" w:author="Administrator" w:date="2016-02-16T17:07:00Z">
        <w:r w:rsidR="00471F26" w:rsidRPr="0046171D">
          <w:rPr>
            <w:rFonts w:ascii="Times New Roman" w:hAnsi="Times New Roman" w:cs="Times New Roman"/>
            <w:sz w:val="24"/>
            <w:szCs w:val="24"/>
            <w:lang w:eastAsia="zh-CN"/>
          </w:rPr>
          <w:t>) to maintain and develop the agreed services which support and improve the effectiveness of its primary activities</w:t>
        </w:r>
      </w:ins>
      <w:ins w:id="9" w:author="Administrator" w:date="2016-02-16T17:12:00Z">
        <w:r w:rsidR="00471F26" w:rsidRPr="0046171D">
          <w:rPr>
            <w:rFonts w:ascii="Times New Roman" w:hAnsi="Times New Roman" w:cs="Times New Roman"/>
            <w:sz w:val="24"/>
            <w:szCs w:val="24"/>
            <w:lang w:eastAsia="zh-CN"/>
          </w:rPr>
          <w:t>.</w:t>
        </w:r>
      </w:ins>
      <w:ins w:id="10" w:author="Administrator" w:date="2016-02-16T17:13:00Z">
        <w:r w:rsidR="00471F26" w:rsidRPr="0046171D">
          <w:rPr>
            <w:rFonts w:ascii="Times New Roman" w:hAnsi="Times New Roman" w:cs="Times New Roman"/>
            <w:sz w:val="24"/>
            <w:szCs w:val="24"/>
            <w:lang w:eastAsia="zh-CN"/>
          </w:rPr>
          <w:t xml:space="preserve"> </w:t>
        </w:r>
      </w:ins>
    </w:p>
    <w:p w14:paraId="078BEC47" w14:textId="77777777" w:rsidR="005321D7" w:rsidRPr="0046171D" w:rsidRDefault="005321D7" w:rsidP="00FF5293">
      <w:pPr>
        <w:rPr>
          <w:rFonts w:ascii="Times New Roman" w:hAnsi="Times New Roman" w:cs="Times New Roman"/>
          <w:sz w:val="24"/>
          <w:szCs w:val="24"/>
        </w:rPr>
      </w:pPr>
      <w:r w:rsidRPr="0046171D">
        <w:rPr>
          <w:rFonts w:ascii="Times New Roman" w:hAnsi="Times New Roman" w:cs="Times New Roman"/>
          <w:sz w:val="24"/>
          <w:szCs w:val="24"/>
        </w:rPr>
        <w:t>FM represents a wider range of activities than just business services and these are referred to as non-core functions. They vary from one business sector to another. In a 2009 Global Job Task Analysis the </w:t>
      </w:r>
      <w:hyperlink r:id="rId14" w:tooltip="International Facility Management Association" w:history="1">
        <w:r w:rsidRPr="0046171D">
          <w:rPr>
            <w:rFonts w:ascii="Times New Roman" w:hAnsi="Times New Roman" w:cs="Times New Roman"/>
            <w:sz w:val="24"/>
            <w:szCs w:val="24"/>
          </w:rPr>
          <w:t>International Facility Management Association</w:t>
        </w:r>
      </w:hyperlink>
      <w:r w:rsidRPr="0046171D">
        <w:rPr>
          <w:rFonts w:ascii="Times New Roman" w:hAnsi="Times New Roman" w:cs="Times New Roman"/>
          <w:sz w:val="24"/>
          <w:szCs w:val="24"/>
        </w:rPr>
        <w:t> (IFMA) identified the core competencies of facility management as:</w:t>
      </w:r>
    </w:p>
    <w:p w14:paraId="0F4A59CB" w14:textId="64930B3B"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Communication</w:t>
      </w:r>
    </w:p>
    <w:p w14:paraId="32638A1A"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Emergency Preparedness and Business Continuity</w:t>
      </w:r>
    </w:p>
    <w:p w14:paraId="2FB5DA9E"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Environmental Stewardship and Sustainability</w:t>
      </w:r>
    </w:p>
    <w:p w14:paraId="6E90AAB3"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Finance and Business</w:t>
      </w:r>
    </w:p>
    <w:p w14:paraId="3EF183EC"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Human Factors</w:t>
      </w:r>
    </w:p>
    <w:p w14:paraId="525EC7FB"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Leadership and Strategy</w:t>
      </w:r>
    </w:p>
    <w:p w14:paraId="192ABA75"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Operations and Maintenance</w:t>
      </w:r>
    </w:p>
    <w:p w14:paraId="173FDEEB"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Project Management</w:t>
      </w:r>
    </w:p>
    <w:p w14:paraId="08578AA2"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Quality</w:t>
      </w:r>
    </w:p>
    <w:p w14:paraId="216E113D" w14:textId="77777777" w:rsidR="005321D7" w:rsidRPr="0046171D"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Real Estate and Property Management</w:t>
      </w:r>
    </w:p>
    <w:p w14:paraId="47C64615" w14:textId="784171E7" w:rsidR="00E87AFA" w:rsidRDefault="005321D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Technology</w:t>
      </w:r>
    </w:p>
    <w:p w14:paraId="27A3477B" w14:textId="2D9218A2" w:rsidR="00E87AFA" w:rsidRPr="00E87AFA" w:rsidRDefault="00E87AFA" w:rsidP="00E87AFA">
      <w:pPr>
        <w:rPr>
          <w:rFonts w:ascii="Times New Roman" w:hAnsi="Times New Roman" w:cs="Times New Roman"/>
          <w:sz w:val="24"/>
          <w:szCs w:val="24"/>
          <w:lang w:eastAsia="zh-CN"/>
        </w:rPr>
      </w:pPr>
      <w:r>
        <w:rPr>
          <w:rFonts w:ascii="Times New Roman" w:hAnsi="Times New Roman" w:cs="Times New Roman"/>
          <w:sz w:val="24"/>
          <w:szCs w:val="24"/>
          <w:lang w:eastAsia="zh-CN"/>
        </w:rPr>
        <w:br w:type="page"/>
      </w:r>
    </w:p>
    <w:p w14:paraId="6098F9DE" w14:textId="77777777" w:rsidR="00E87AFA" w:rsidRDefault="00E87AFA" w:rsidP="00E87AFA">
      <w:pPr>
        <w:pStyle w:val="Overskrift2"/>
        <w:spacing w:line="276" w:lineRule="auto"/>
        <w:rPr>
          <w:rFonts w:ascii="Times New Roman" w:hAnsi="Times New Roman" w:cs="Times New Roman"/>
        </w:rPr>
      </w:pPr>
    </w:p>
    <w:p w14:paraId="56E29F6A" w14:textId="30FFCE45" w:rsidR="004473FD" w:rsidRPr="004473FD" w:rsidRDefault="004473FD" w:rsidP="004473FD">
      <w:pPr>
        <w:pStyle w:val="Overskrift2"/>
        <w:numPr>
          <w:ilvl w:val="0"/>
          <w:numId w:val="3"/>
        </w:numPr>
        <w:spacing w:line="276" w:lineRule="auto"/>
        <w:rPr>
          <w:rFonts w:ascii="Times New Roman" w:hAnsi="Times New Roman" w:cs="Times New Roman"/>
        </w:rPr>
      </w:pPr>
      <w:r w:rsidRPr="0046171D">
        <w:rPr>
          <w:rFonts w:ascii="Times New Roman" w:hAnsi="Times New Roman" w:cs="Times New Roman"/>
          <w:lang w:eastAsia="zh-CN"/>
        </w:rPr>
        <w:t>Facility Management</w:t>
      </w:r>
      <w:r>
        <w:rPr>
          <w:rFonts w:ascii="Times New Roman" w:hAnsi="Times New Roman" w:cs="Times New Roman"/>
          <w:lang w:eastAsia="zh-CN"/>
        </w:rPr>
        <w:t xml:space="preserve"> services</w:t>
      </w:r>
    </w:p>
    <w:p w14:paraId="527B366B" w14:textId="77777777" w:rsidR="004473FD" w:rsidRDefault="004473FD" w:rsidP="00C22B82">
      <w:pPr>
        <w:shd w:val="clear" w:color="auto" w:fill="FFFFFF"/>
        <w:spacing w:after="72" w:line="276" w:lineRule="auto"/>
        <w:ind w:left="79"/>
        <w:rPr>
          <w:rFonts w:ascii="Times New Roman" w:hAnsi="Times New Roman" w:cs="Times New Roman"/>
          <w:sz w:val="24"/>
          <w:szCs w:val="24"/>
          <w:lang w:eastAsia="zh-CN"/>
        </w:rPr>
      </w:pPr>
    </w:p>
    <w:p w14:paraId="611D8B6C" w14:textId="77777777" w:rsidR="004473FD" w:rsidRDefault="004473FD" w:rsidP="00C22B82">
      <w:pPr>
        <w:shd w:val="clear" w:color="auto" w:fill="FFFFFF"/>
        <w:spacing w:after="72" w:line="276" w:lineRule="auto"/>
        <w:ind w:left="79"/>
        <w:rPr>
          <w:rFonts w:ascii="Times New Roman" w:hAnsi="Times New Roman" w:cs="Times New Roman"/>
          <w:sz w:val="24"/>
          <w:szCs w:val="24"/>
          <w:lang w:eastAsia="zh-CN"/>
        </w:rPr>
      </w:pPr>
    </w:p>
    <w:p w14:paraId="444006AF" w14:textId="77777777" w:rsidR="004473FD" w:rsidRDefault="004473FD" w:rsidP="00C22B82">
      <w:pPr>
        <w:shd w:val="clear" w:color="auto" w:fill="FFFFFF"/>
        <w:spacing w:after="72" w:line="276" w:lineRule="auto"/>
        <w:ind w:left="79"/>
        <w:rPr>
          <w:rFonts w:ascii="Times New Roman" w:hAnsi="Times New Roman" w:cs="Times New Roman"/>
          <w:sz w:val="24"/>
          <w:szCs w:val="24"/>
          <w:lang w:eastAsia="zh-CN"/>
        </w:rPr>
      </w:pPr>
    </w:p>
    <w:p w14:paraId="61EAFF48" w14:textId="77777777" w:rsidR="004473FD" w:rsidRDefault="004473FD" w:rsidP="00C22B82">
      <w:pPr>
        <w:shd w:val="clear" w:color="auto" w:fill="FFFFFF"/>
        <w:spacing w:after="72" w:line="276" w:lineRule="auto"/>
        <w:ind w:left="79"/>
        <w:rPr>
          <w:rFonts w:ascii="Times New Roman" w:hAnsi="Times New Roman" w:cs="Times New Roman"/>
          <w:sz w:val="24"/>
          <w:szCs w:val="24"/>
          <w:lang w:eastAsia="zh-CN"/>
        </w:rPr>
      </w:pPr>
    </w:p>
    <w:p w14:paraId="30EE32DB" w14:textId="1D18F7E6" w:rsidR="007A4132" w:rsidRPr="0046171D" w:rsidRDefault="007A4132" w:rsidP="00C22B82">
      <w:pPr>
        <w:shd w:val="clear" w:color="auto" w:fill="FFFFFF"/>
        <w:spacing w:after="72" w:line="276" w:lineRule="auto"/>
        <w:ind w:left="79"/>
        <w:rPr>
          <w:rFonts w:ascii="Times New Roman" w:hAnsi="Times New Roman" w:cs="Times New Roman"/>
          <w:sz w:val="24"/>
          <w:szCs w:val="24"/>
          <w:lang w:eastAsia="zh-CN"/>
        </w:rPr>
      </w:pPr>
      <w:r w:rsidRPr="0046171D">
        <w:rPr>
          <w:rFonts w:ascii="Times New Roman" w:hAnsi="Times New Roman" w:cs="Times New Roman"/>
          <w:noProof/>
          <w:lang w:val="en-GB" w:eastAsia="en-GB"/>
        </w:rPr>
        <w:drawing>
          <wp:inline distT="0" distB="0" distL="0" distR="0" wp14:anchorId="186108BA" wp14:editId="5D988BC1">
            <wp:extent cx="5810250" cy="437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0" cy="4371975"/>
                    </a:xfrm>
                    <a:prstGeom prst="rect">
                      <a:avLst/>
                    </a:prstGeom>
                    <a:noFill/>
                    <a:ln>
                      <a:noFill/>
                    </a:ln>
                  </pic:spPr>
                </pic:pic>
              </a:graphicData>
            </a:graphic>
          </wp:inline>
        </w:drawing>
      </w:r>
    </w:p>
    <w:p w14:paraId="564698C0" w14:textId="2BD47998" w:rsidR="007A4132" w:rsidRPr="0046171D" w:rsidRDefault="007A4132" w:rsidP="00C22B82">
      <w:pPr>
        <w:shd w:val="clear" w:color="auto" w:fill="FFFFFF"/>
        <w:spacing w:after="72" w:line="276" w:lineRule="auto"/>
        <w:jc w:val="center"/>
        <w:rPr>
          <w:rFonts w:ascii="Times New Roman" w:hAnsi="Times New Roman" w:cs="Times New Roman"/>
          <w:sz w:val="21"/>
          <w:szCs w:val="21"/>
          <w:lang w:eastAsia="zh-CN"/>
        </w:rPr>
      </w:pPr>
      <w:r w:rsidRPr="0046171D">
        <w:rPr>
          <w:rFonts w:ascii="Times New Roman" w:hAnsi="Times New Roman" w:cs="Times New Roman"/>
          <w:sz w:val="21"/>
          <w:szCs w:val="21"/>
          <w:lang w:eastAsia="zh-CN"/>
        </w:rPr>
        <w:t>Table1.1</w:t>
      </w:r>
      <w:r w:rsidR="00353C72">
        <w:rPr>
          <w:rFonts w:ascii="Times New Roman" w:hAnsi="Times New Roman" w:cs="Times New Roman"/>
          <w:sz w:val="21"/>
          <w:szCs w:val="21"/>
          <w:lang w:eastAsia="zh-CN"/>
        </w:rPr>
        <w:t xml:space="preserve"> FM servicies</w:t>
      </w:r>
    </w:p>
    <w:p w14:paraId="3DA4E3F5" w14:textId="3D0D0A4C" w:rsidR="00E2535F" w:rsidRPr="0046171D" w:rsidRDefault="00DD022E" w:rsidP="00C22B82">
      <w:pPr>
        <w:shd w:val="clear" w:color="auto" w:fill="FFFFFF"/>
        <w:spacing w:after="72" w:line="276" w:lineRule="auto"/>
        <w:ind w:left="79"/>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As we can see from the </w:t>
      </w:r>
      <w:r w:rsidR="007A4132" w:rsidRPr="0046171D">
        <w:rPr>
          <w:rFonts w:ascii="Times New Roman" w:hAnsi="Times New Roman" w:cs="Times New Roman"/>
          <w:sz w:val="24"/>
          <w:szCs w:val="24"/>
          <w:lang w:eastAsia="zh-CN"/>
        </w:rPr>
        <w:t xml:space="preserve">core </w:t>
      </w:r>
      <w:r w:rsidRPr="0046171D">
        <w:rPr>
          <w:rFonts w:ascii="Times New Roman" w:hAnsi="Times New Roman" w:cs="Times New Roman"/>
          <w:sz w:val="24"/>
          <w:szCs w:val="24"/>
          <w:lang w:eastAsia="zh-CN"/>
        </w:rPr>
        <w:t>competencies</w:t>
      </w:r>
      <w:r w:rsidR="007A4132" w:rsidRPr="0046171D">
        <w:rPr>
          <w:rFonts w:ascii="Times New Roman" w:hAnsi="Times New Roman" w:cs="Times New Roman"/>
          <w:sz w:val="24"/>
          <w:szCs w:val="24"/>
          <w:lang w:eastAsia="zh-CN"/>
        </w:rPr>
        <w:t xml:space="preserve"> list</w:t>
      </w:r>
      <w:r w:rsidRPr="0046171D">
        <w:rPr>
          <w:rFonts w:ascii="Times New Roman" w:hAnsi="Times New Roman" w:cs="Times New Roman"/>
          <w:sz w:val="24"/>
          <w:szCs w:val="24"/>
          <w:lang w:eastAsia="zh-CN"/>
        </w:rPr>
        <w:t xml:space="preserve">, </w:t>
      </w:r>
      <w:r w:rsidR="00E2535F" w:rsidRPr="0046171D">
        <w:rPr>
          <w:rFonts w:ascii="Times New Roman" w:hAnsi="Times New Roman" w:cs="Times New Roman"/>
          <w:sz w:val="24"/>
          <w:szCs w:val="24"/>
          <w:lang w:eastAsia="zh-CN"/>
        </w:rPr>
        <w:t>FM covers a wide field of activities related to</w:t>
      </w:r>
      <w:r w:rsidR="0036221E" w:rsidRPr="0046171D">
        <w:rPr>
          <w:rFonts w:ascii="Times New Roman" w:hAnsi="Times New Roman" w:cs="Times New Roman"/>
          <w:sz w:val="24"/>
          <w:szCs w:val="24"/>
          <w:lang w:eastAsia="zh-CN"/>
        </w:rPr>
        <w:t xml:space="preserve"> the</w:t>
      </w:r>
      <w:r w:rsidR="00E2535F" w:rsidRPr="0046171D">
        <w:rPr>
          <w:rFonts w:ascii="Times New Roman" w:hAnsi="Times New Roman" w:cs="Times New Roman"/>
          <w:sz w:val="24"/>
          <w:szCs w:val="24"/>
          <w:lang w:eastAsia="zh-CN"/>
        </w:rPr>
        <w:t xml:space="preserve"> </w:t>
      </w:r>
      <w:r w:rsidR="00E2535F" w:rsidRPr="0046171D">
        <w:rPr>
          <w:rFonts w:ascii="Times New Roman" w:hAnsi="Times New Roman" w:cs="Times New Roman"/>
          <w:noProof/>
          <w:sz w:val="24"/>
          <w:szCs w:val="24"/>
          <w:lang w:eastAsia="zh-CN"/>
        </w:rPr>
        <w:t>workplace</w:t>
      </w:r>
      <w:r w:rsidR="00E2535F" w:rsidRPr="0046171D">
        <w:rPr>
          <w:rFonts w:ascii="Times New Roman" w:hAnsi="Times New Roman" w:cs="Times New Roman"/>
          <w:sz w:val="24"/>
          <w:szCs w:val="24"/>
          <w:lang w:eastAsia="zh-CN"/>
        </w:rPr>
        <w:t xml:space="preserve">, facility, support services, property, corporate real </w:t>
      </w:r>
      <w:r w:rsidR="00E2535F" w:rsidRPr="0046171D">
        <w:rPr>
          <w:rFonts w:ascii="Times New Roman" w:hAnsi="Times New Roman" w:cs="Times New Roman"/>
          <w:noProof/>
          <w:sz w:val="24"/>
          <w:szCs w:val="24"/>
          <w:lang w:eastAsia="zh-CN"/>
        </w:rPr>
        <w:t>estate</w:t>
      </w:r>
      <w:r w:rsidR="0036221E" w:rsidRPr="0046171D">
        <w:rPr>
          <w:rFonts w:ascii="Times New Roman" w:hAnsi="Times New Roman" w:cs="Times New Roman"/>
          <w:noProof/>
          <w:sz w:val="24"/>
          <w:szCs w:val="24"/>
          <w:lang w:eastAsia="zh-CN"/>
        </w:rPr>
        <w:t>,</w:t>
      </w:r>
      <w:r w:rsidR="00E2535F" w:rsidRPr="0046171D">
        <w:rPr>
          <w:rFonts w:ascii="Times New Roman" w:hAnsi="Times New Roman" w:cs="Times New Roman"/>
          <w:sz w:val="24"/>
          <w:szCs w:val="24"/>
          <w:lang w:eastAsia="zh-CN"/>
        </w:rPr>
        <w:t xml:space="preserve"> and infrastructures.</w:t>
      </w:r>
      <w:r w:rsidR="00C91531" w:rsidRPr="0046171D">
        <w:rPr>
          <w:rFonts w:ascii="Times New Roman" w:hAnsi="Times New Roman" w:cs="Times New Roman"/>
          <w:sz w:val="24"/>
          <w:szCs w:val="24"/>
          <w:lang w:eastAsia="zh-CN"/>
        </w:rPr>
        <w:t xml:space="preserve"> There are different classifications proposed by the academic researchers. </w:t>
      </w:r>
      <w:r w:rsidRPr="0046171D">
        <w:rPr>
          <w:rFonts w:ascii="Times New Roman" w:hAnsi="Times New Roman" w:cs="Times New Roman"/>
          <w:sz w:val="24"/>
          <w:szCs w:val="24"/>
          <w:lang w:eastAsia="zh-CN"/>
        </w:rPr>
        <w:t>Table1</w:t>
      </w:r>
      <w:r w:rsidR="003A0916" w:rsidRPr="0046171D">
        <w:rPr>
          <w:rFonts w:ascii="Times New Roman" w:hAnsi="Times New Roman" w:cs="Times New Roman"/>
          <w:sz w:val="24"/>
          <w:szCs w:val="24"/>
          <w:lang w:eastAsia="zh-CN"/>
        </w:rPr>
        <w:t>.1</w:t>
      </w:r>
      <w:r w:rsidRPr="0046171D">
        <w:rPr>
          <w:rFonts w:ascii="Times New Roman" w:hAnsi="Times New Roman" w:cs="Times New Roman"/>
          <w:sz w:val="24"/>
          <w:szCs w:val="24"/>
          <w:lang w:eastAsia="zh-CN"/>
        </w:rPr>
        <w:t xml:space="preserve"> is one common way of categorizing FM activities, it shows the boundaries of FM services, where the total FM (TFM) </w:t>
      </w:r>
      <w:r w:rsidR="0036221E" w:rsidRPr="0046171D">
        <w:rPr>
          <w:rFonts w:ascii="Times New Roman" w:hAnsi="Times New Roman" w:cs="Times New Roman"/>
          <w:noProof/>
          <w:sz w:val="24"/>
          <w:szCs w:val="24"/>
          <w:lang w:eastAsia="zh-CN"/>
        </w:rPr>
        <w:t>consists</w:t>
      </w:r>
      <w:r w:rsidRPr="0046171D">
        <w:rPr>
          <w:rFonts w:ascii="Times New Roman" w:hAnsi="Times New Roman" w:cs="Times New Roman"/>
          <w:sz w:val="24"/>
          <w:szCs w:val="24"/>
          <w:lang w:eastAsia="zh-CN"/>
        </w:rPr>
        <w:t xml:space="preserve"> of hard FM, soft </w:t>
      </w:r>
      <w:r w:rsidRPr="0046171D">
        <w:rPr>
          <w:rFonts w:ascii="Times New Roman" w:hAnsi="Times New Roman" w:cs="Times New Roman"/>
          <w:noProof/>
          <w:sz w:val="24"/>
          <w:szCs w:val="24"/>
          <w:lang w:eastAsia="zh-CN"/>
        </w:rPr>
        <w:t>FM</w:t>
      </w:r>
      <w:r w:rsidR="0036221E" w:rsidRPr="0046171D">
        <w:rPr>
          <w:rFonts w:ascii="Times New Roman" w:hAnsi="Times New Roman" w:cs="Times New Roman"/>
          <w:noProof/>
          <w:sz w:val="24"/>
          <w:szCs w:val="24"/>
          <w:lang w:eastAsia="zh-CN"/>
        </w:rPr>
        <w:t>,</w:t>
      </w:r>
      <w:r w:rsidRPr="0046171D">
        <w:rPr>
          <w:rFonts w:ascii="Times New Roman" w:hAnsi="Times New Roman" w:cs="Times New Roman"/>
          <w:sz w:val="24"/>
          <w:szCs w:val="24"/>
          <w:lang w:eastAsia="zh-CN"/>
        </w:rPr>
        <w:t xml:space="preserve"> and the other business support services.</w:t>
      </w:r>
    </w:p>
    <w:p w14:paraId="088C7605" w14:textId="15420E52" w:rsidR="00C91531" w:rsidRPr="0046171D" w:rsidRDefault="00C91531" w:rsidP="00C22B82">
      <w:pPr>
        <w:shd w:val="clear" w:color="auto" w:fill="FFFFFF"/>
        <w:spacing w:after="72" w:line="276" w:lineRule="auto"/>
        <w:ind w:left="79"/>
        <w:rPr>
          <w:rFonts w:ascii="Times New Roman" w:hAnsi="Times New Roman" w:cs="Times New Roman"/>
        </w:rPr>
      </w:pPr>
    </w:p>
    <w:p w14:paraId="5DD75877" w14:textId="77777777" w:rsidR="007A4132" w:rsidRPr="0046171D" w:rsidRDefault="007A4132" w:rsidP="00C22B82">
      <w:pPr>
        <w:autoSpaceDE w:val="0"/>
        <w:autoSpaceDN w:val="0"/>
        <w:adjustRightInd w:val="0"/>
        <w:spacing w:after="0" w:line="276" w:lineRule="auto"/>
        <w:rPr>
          <w:rFonts w:ascii="Times New Roman" w:hAnsi="Times New Roman" w:cs="Times New Roman"/>
        </w:rPr>
      </w:pPr>
      <w:r w:rsidRPr="0046171D">
        <w:rPr>
          <w:rFonts w:ascii="Times New Roman" w:hAnsi="Times New Roman" w:cs="Times New Roman"/>
          <w:noProof/>
          <w:sz w:val="24"/>
          <w:szCs w:val="24"/>
          <w:lang w:val="en-GB" w:eastAsia="en-GB"/>
        </w:rPr>
        <w:lastRenderedPageBreak/>
        <w:drawing>
          <wp:inline distT="0" distB="0" distL="0" distR="0" wp14:anchorId="708B79E4" wp14:editId="6E2FCC14">
            <wp:extent cx="5943600" cy="4031615"/>
            <wp:effectExtent l="0" t="0" r="0" b="0"/>
            <wp:docPr id="5" name="Content Placeholder 3" descr="smart-building-bm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3" descr="smart-building-bms"/>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31615"/>
                    </a:xfrm>
                    <a:prstGeom prst="rect">
                      <a:avLst/>
                    </a:prstGeom>
                    <a:noFill/>
                    <a:ln>
                      <a:noFill/>
                    </a:ln>
                  </pic:spPr>
                </pic:pic>
              </a:graphicData>
            </a:graphic>
          </wp:inline>
        </w:drawing>
      </w:r>
    </w:p>
    <w:p w14:paraId="594BC065" w14:textId="6D8DDECA" w:rsidR="007A4132" w:rsidRPr="0046171D" w:rsidRDefault="007A4132" w:rsidP="00C22B82">
      <w:pPr>
        <w:autoSpaceDE w:val="0"/>
        <w:autoSpaceDN w:val="0"/>
        <w:adjustRightInd w:val="0"/>
        <w:spacing w:after="0" w:line="276" w:lineRule="auto"/>
        <w:jc w:val="center"/>
        <w:rPr>
          <w:rFonts w:ascii="Times New Roman" w:hAnsi="Times New Roman" w:cs="Times New Roman"/>
          <w:sz w:val="21"/>
          <w:szCs w:val="21"/>
          <w:lang w:eastAsia="zh-CN"/>
        </w:rPr>
      </w:pPr>
      <w:r w:rsidRPr="0046171D">
        <w:rPr>
          <w:rFonts w:ascii="Times New Roman" w:hAnsi="Times New Roman" w:cs="Times New Roman"/>
          <w:sz w:val="21"/>
          <w:szCs w:val="21"/>
          <w:lang w:eastAsia="zh-CN"/>
        </w:rPr>
        <w:t>Figure 1.1</w:t>
      </w:r>
      <w:r w:rsidR="00AC319F">
        <w:rPr>
          <w:rFonts w:ascii="Times New Roman" w:hAnsi="Times New Roman" w:cs="Times New Roman"/>
          <w:sz w:val="21"/>
          <w:szCs w:val="21"/>
          <w:lang w:eastAsia="zh-CN"/>
        </w:rPr>
        <w:t xml:space="preserve"> Hard FM</w:t>
      </w:r>
    </w:p>
    <w:p w14:paraId="249B453C" w14:textId="6F127E0A" w:rsidR="00A43CE3" w:rsidRDefault="0089307D" w:rsidP="00C22B82">
      <w:pPr>
        <w:autoSpaceDE w:val="0"/>
        <w:autoSpaceDN w:val="0"/>
        <w:adjustRightInd w:val="0"/>
        <w:spacing w:after="0" w:line="276" w:lineRule="auto"/>
        <w:rPr>
          <w:rFonts w:ascii="Times New Roman" w:hAnsi="Times New Roman" w:cs="Times New Roman"/>
          <w:sz w:val="24"/>
          <w:szCs w:val="24"/>
          <w:lang w:eastAsia="zh-CN"/>
        </w:rPr>
      </w:pPr>
      <w:r w:rsidRPr="0046171D">
        <w:rPr>
          <w:rFonts w:ascii="Times New Roman" w:hAnsi="Times New Roman" w:cs="Times New Roman"/>
          <w:sz w:val="24"/>
          <w:szCs w:val="24"/>
        </w:rPr>
        <w:t xml:space="preserve">The </w:t>
      </w:r>
      <w:r w:rsidR="003A0916" w:rsidRPr="0046171D">
        <w:rPr>
          <w:rFonts w:ascii="Times New Roman" w:hAnsi="Times New Roman" w:cs="Times New Roman"/>
          <w:sz w:val="24"/>
          <w:szCs w:val="24"/>
        </w:rPr>
        <w:t>H</w:t>
      </w:r>
      <w:r w:rsidRPr="0046171D">
        <w:rPr>
          <w:rFonts w:ascii="Times New Roman" w:hAnsi="Times New Roman" w:cs="Times New Roman"/>
          <w:sz w:val="24"/>
          <w:szCs w:val="24"/>
        </w:rPr>
        <w:t>ard FM refers to physical infrastructure maintenance,</w:t>
      </w:r>
      <w:r w:rsidR="003646A5" w:rsidRPr="0046171D">
        <w:rPr>
          <w:rFonts w:ascii="Times New Roman" w:hAnsi="Times New Roman" w:cs="Times New Roman"/>
          <w:sz w:val="24"/>
          <w:szCs w:val="24"/>
        </w:rPr>
        <w:t xml:space="preserve"> it provides</w:t>
      </w:r>
      <w:r w:rsidRPr="0046171D">
        <w:rPr>
          <w:rFonts w:ascii="Times New Roman" w:hAnsi="Times New Roman" w:cs="Times New Roman"/>
          <w:sz w:val="24"/>
          <w:szCs w:val="24"/>
        </w:rPr>
        <w:t xml:space="preserve"> </w:t>
      </w:r>
      <w:r w:rsidR="003646A5" w:rsidRPr="0046171D">
        <w:rPr>
          <w:rFonts w:ascii="Times New Roman" w:hAnsi="Times New Roman" w:cs="Times New Roman"/>
          <w:sz w:val="24"/>
          <w:szCs w:val="24"/>
          <w:lang w:eastAsia="zh-CN"/>
        </w:rPr>
        <w:t>s</w:t>
      </w:r>
      <w:ins w:id="11" w:author="Administrator" w:date="2016-02-16T17:13:00Z">
        <w:r w:rsidR="00471F26" w:rsidRPr="0046171D">
          <w:rPr>
            <w:rFonts w:ascii="Times New Roman" w:hAnsi="Times New Roman" w:cs="Times New Roman"/>
            <w:sz w:val="24"/>
            <w:szCs w:val="24"/>
            <w:lang w:eastAsia="zh-CN"/>
          </w:rPr>
          <w:t>ervices</w:t>
        </w:r>
      </w:ins>
      <w:r w:rsidR="003646A5" w:rsidRPr="0046171D">
        <w:rPr>
          <w:rFonts w:ascii="Times New Roman" w:hAnsi="Times New Roman" w:cs="Times New Roman"/>
          <w:sz w:val="24"/>
          <w:szCs w:val="24"/>
          <w:lang w:eastAsia="zh-CN"/>
        </w:rPr>
        <w:t xml:space="preserve"> about</w:t>
      </w:r>
      <w:ins w:id="12" w:author="Administrator" w:date="2016-02-16T17:13:00Z">
        <w:r w:rsidR="00471F26" w:rsidRPr="0046171D">
          <w:rPr>
            <w:rFonts w:ascii="Times New Roman" w:hAnsi="Times New Roman" w:cs="Times New Roman"/>
            <w:sz w:val="24"/>
            <w:szCs w:val="24"/>
            <w:lang w:eastAsia="zh-CN"/>
          </w:rPr>
          <w:t xml:space="preserve"> building management, which </w:t>
        </w:r>
        <w:r w:rsidR="00471F26" w:rsidRPr="0046171D">
          <w:rPr>
            <w:rFonts w:ascii="Times New Roman" w:hAnsi="Times New Roman" w:cs="Times New Roman"/>
            <w:noProof/>
            <w:sz w:val="24"/>
            <w:szCs w:val="24"/>
            <w:lang w:eastAsia="zh-CN"/>
          </w:rPr>
          <w:t>include</w:t>
        </w:r>
      </w:ins>
      <w:r w:rsidR="00F800FD" w:rsidRPr="0046171D">
        <w:rPr>
          <w:rFonts w:ascii="Times New Roman" w:hAnsi="Times New Roman" w:cs="Times New Roman"/>
          <w:noProof/>
          <w:sz w:val="24"/>
          <w:szCs w:val="24"/>
          <w:lang w:eastAsia="zh-CN"/>
        </w:rPr>
        <w:t>s</w:t>
      </w:r>
      <w:ins w:id="13" w:author="Administrator" w:date="2016-02-16T17:13:00Z">
        <w:r w:rsidR="00471F26" w:rsidRPr="0046171D">
          <w:rPr>
            <w:rFonts w:ascii="Times New Roman" w:hAnsi="Times New Roman" w:cs="Times New Roman"/>
            <w:sz w:val="24"/>
            <w:szCs w:val="24"/>
            <w:lang w:eastAsia="zh-CN"/>
          </w:rPr>
          <w:t xml:space="preserve"> </w:t>
        </w:r>
        <w:r w:rsidR="006B53DF" w:rsidRPr="0046171D">
          <w:rPr>
            <w:rFonts w:ascii="Times New Roman" w:hAnsi="Times New Roman" w:cs="Times New Roman"/>
            <w:sz w:val="24"/>
            <w:szCs w:val="24"/>
            <w:lang w:eastAsia="zh-CN"/>
          </w:rPr>
          <w:t xml:space="preserve">lighting control system, </w:t>
        </w:r>
      </w:ins>
      <w:ins w:id="14" w:author="Administrator" w:date="2016-02-16T17:15:00Z">
        <w:r w:rsidR="006B53DF" w:rsidRPr="0046171D">
          <w:rPr>
            <w:rFonts w:ascii="Times New Roman" w:hAnsi="Times New Roman" w:cs="Times New Roman"/>
            <w:sz w:val="24"/>
            <w:szCs w:val="24"/>
            <w:lang w:eastAsia="zh-CN"/>
          </w:rPr>
          <w:t>HVAC, Access control, Fire alarm, CCTV and so on</w:t>
        </w:r>
      </w:ins>
      <w:r w:rsidR="0059388A" w:rsidRPr="0046171D">
        <w:rPr>
          <w:rFonts w:ascii="Times New Roman" w:hAnsi="Times New Roman" w:cs="Times New Roman"/>
          <w:sz w:val="24"/>
          <w:szCs w:val="24"/>
          <w:lang w:eastAsia="zh-CN"/>
        </w:rPr>
        <w:t xml:space="preserve">. </w:t>
      </w:r>
      <w:r w:rsidR="003A0916" w:rsidRPr="0046171D">
        <w:rPr>
          <w:rFonts w:ascii="Times New Roman" w:hAnsi="Times New Roman" w:cs="Times New Roman"/>
          <w:sz w:val="24"/>
          <w:szCs w:val="24"/>
          <w:lang w:eastAsia="zh-CN"/>
        </w:rPr>
        <w:t>From Fi</w:t>
      </w:r>
      <w:r w:rsidR="00FF5293" w:rsidRPr="0046171D">
        <w:rPr>
          <w:rFonts w:ascii="Times New Roman" w:hAnsi="Times New Roman" w:cs="Times New Roman"/>
          <w:sz w:val="24"/>
          <w:szCs w:val="24"/>
          <w:lang w:eastAsia="zh-CN"/>
        </w:rPr>
        <w:t xml:space="preserve">gure1.1, we can get an overview </w:t>
      </w:r>
      <w:r w:rsidR="0059388A" w:rsidRPr="0046171D">
        <w:rPr>
          <w:rFonts w:ascii="Times New Roman" w:hAnsi="Times New Roman" w:cs="Times New Roman"/>
          <w:sz w:val="24"/>
          <w:szCs w:val="24"/>
          <w:lang w:eastAsia="zh-CN"/>
        </w:rPr>
        <w:t xml:space="preserve">of </w:t>
      </w:r>
      <w:r w:rsidR="003A0916" w:rsidRPr="0046171D">
        <w:rPr>
          <w:rFonts w:ascii="Times New Roman" w:hAnsi="Times New Roman" w:cs="Times New Roman"/>
          <w:sz w:val="24"/>
          <w:szCs w:val="24"/>
          <w:lang w:eastAsia="zh-CN"/>
        </w:rPr>
        <w:t>the services contained by Hard FM.</w:t>
      </w:r>
    </w:p>
    <w:p w14:paraId="667AC35A" w14:textId="77777777" w:rsidR="004A18C3" w:rsidRDefault="004A18C3" w:rsidP="004A18C3">
      <w:pPr>
        <w:autoSpaceDE w:val="0"/>
        <w:autoSpaceDN w:val="0"/>
        <w:adjustRightInd w:val="0"/>
        <w:spacing w:after="0" w:line="276" w:lineRule="auto"/>
        <w:rPr>
          <w:rFonts w:ascii="Times New Roman" w:hAnsi="Times New Roman" w:cs="Times New Roman"/>
          <w:sz w:val="24"/>
          <w:szCs w:val="24"/>
          <w:lang w:eastAsia="zh-CN"/>
        </w:rPr>
      </w:pPr>
    </w:p>
    <w:p w14:paraId="1DCA095E" w14:textId="579C5C29" w:rsidR="004A18C3" w:rsidRPr="0046171D" w:rsidRDefault="004A18C3" w:rsidP="004A18C3">
      <w:pPr>
        <w:autoSpaceDE w:val="0"/>
        <w:autoSpaceDN w:val="0"/>
        <w:adjustRightInd w:val="0"/>
        <w:spacing w:after="0" w:line="276"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In this Project, many services within the facility are discussed, but to focus the project area on one specific service to deal with so to make a progress, the team saw an opportunity when noticed in the HSN Krona building that different users (students, and employees) were not satisfied with their indoor environment (temperature, humidity, fresh air...) which reflects the behavior of the HVAC system in the building. The Team decided to focus on this service for the next coming project steps.</w:t>
      </w:r>
    </w:p>
    <w:p w14:paraId="337A48E9" w14:textId="77777777" w:rsidR="004A18C3" w:rsidRPr="0046171D" w:rsidRDefault="004A18C3" w:rsidP="00C22B82">
      <w:pPr>
        <w:autoSpaceDE w:val="0"/>
        <w:autoSpaceDN w:val="0"/>
        <w:adjustRightInd w:val="0"/>
        <w:spacing w:after="0" w:line="276" w:lineRule="auto"/>
        <w:rPr>
          <w:rFonts w:ascii="Times New Roman" w:hAnsi="Times New Roman" w:cs="Times New Roman"/>
          <w:sz w:val="24"/>
          <w:szCs w:val="24"/>
          <w:lang w:eastAsia="zh-CN"/>
        </w:rPr>
      </w:pPr>
    </w:p>
    <w:p w14:paraId="25B4C373" w14:textId="39728D10" w:rsidR="00285242" w:rsidRPr="0046171D" w:rsidRDefault="003646A5" w:rsidP="00C22B82">
      <w:pPr>
        <w:pStyle w:val="Overskrift2"/>
        <w:numPr>
          <w:ilvl w:val="0"/>
          <w:numId w:val="3"/>
        </w:numPr>
        <w:spacing w:line="276" w:lineRule="auto"/>
        <w:rPr>
          <w:rFonts w:ascii="Times New Roman" w:hAnsi="Times New Roman" w:cs="Times New Roman"/>
          <w:lang w:eastAsia="zh-CN"/>
        </w:rPr>
      </w:pPr>
      <w:bookmarkStart w:id="15" w:name="_Toc445041355"/>
      <w:r w:rsidRPr="0046171D">
        <w:rPr>
          <w:rFonts w:ascii="Times New Roman" w:hAnsi="Times New Roman" w:cs="Times New Roman"/>
          <w:lang w:eastAsia="zh-CN"/>
        </w:rPr>
        <w:t>HVAC System</w:t>
      </w:r>
      <w:bookmarkEnd w:id="15"/>
    </w:p>
    <w:p w14:paraId="3BA9A27F" w14:textId="2B871782" w:rsidR="00285242" w:rsidRPr="0046171D" w:rsidRDefault="00A14CA9" w:rsidP="00C22B82">
      <w:pPr>
        <w:spacing w:line="276" w:lineRule="auto"/>
        <w:rPr>
          <w:rFonts w:ascii="Times New Roman" w:hAnsi="Times New Roman" w:cs="Times New Roman"/>
          <w:sz w:val="24"/>
          <w:szCs w:val="24"/>
          <w:lang w:eastAsia="zh-CN"/>
        </w:rPr>
      </w:pPr>
      <w:commentRangeStart w:id="16"/>
      <w:r w:rsidRPr="0046171D">
        <w:rPr>
          <w:rFonts w:ascii="Times New Roman" w:hAnsi="Times New Roman" w:cs="Times New Roman"/>
          <w:sz w:val="24"/>
          <w:szCs w:val="24"/>
          <w:lang w:eastAsia="zh-CN"/>
        </w:rPr>
        <w:t>HVAC</w:t>
      </w:r>
      <w:r w:rsidR="00455D9B" w:rsidRPr="0046171D">
        <w:rPr>
          <w:rFonts w:ascii="Times New Roman" w:hAnsi="Times New Roman" w:cs="Times New Roman"/>
          <w:sz w:val="24"/>
          <w:szCs w:val="24"/>
          <w:lang w:eastAsia="zh-CN"/>
        </w:rPr>
        <w:t xml:space="preserve"> system</w:t>
      </w:r>
      <w:commentRangeEnd w:id="16"/>
      <w:r w:rsidR="006C6801" w:rsidRPr="0046171D">
        <w:rPr>
          <w:rStyle w:val="Merknadsreferanse"/>
          <w:rFonts w:ascii="Times New Roman" w:hAnsi="Times New Roman" w:cs="Times New Roman"/>
          <w:sz w:val="24"/>
          <w:szCs w:val="24"/>
        </w:rPr>
        <w:commentReference w:id="16"/>
      </w:r>
      <w:r w:rsidRPr="0046171D">
        <w:rPr>
          <w:rFonts w:ascii="Times New Roman" w:hAnsi="Times New Roman" w:cs="Times New Roman"/>
          <w:sz w:val="24"/>
          <w:szCs w:val="24"/>
          <w:lang w:eastAsia="zh-CN"/>
        </w:rPr>
        <w:t xml:space="preserve">, </w:t>
      </w:r>
      <w:r w:rsidR="0069567A" w:rsidRPr="0046171D">
        <w:rPr>
          <w:rFonts w:ascii="Times New Roman" w:hAnsi="Times New Roman" w:cs="Times New Roman"/>
          <w:sz w:val="24"/>
          <w:szCs w:val="24"/>
          <w:lang w:eastAsia="zh-CN"/>
        </w:rPr>
        <w:t xml:space="preserve">which stands for heating, ventilation, and air conditioning, is </w:t>
      </w:r>
      <w:r w:rsidRPr="0046171D">
        <w:rPr>
          <w:rFonts w:ascii="Times New Roman" w:hAnsi="Times New Roman" w:cs="Times New Roman"/>
          <w:sz w:val="24"/>
          <w:szCs w:val="24"/>
          <w:lang w:eastAsia="zh-CN"/>
        </w:rPr>
        <w:t xml:space="preserve">one important </w:t>
      </w:r>
      <w:r w:rsidR="0069567A" w:rsidRPr="0046171D">
        <w:rPr>
          <w:rFonts w:ascii="Times New Roman" w:hAnsi="Times New Roman" w:cs="Times New Roman"/>
          <w:sz w:val="24"/>
          <w:szCs w:val="24"/>
          <w:lang w:eastAsia="zh-CN"/>
        </w:rPr>
        <w:t>FM service</w:t>
      </w:r>
      <w:r w:rsidRPr="0046171D">
        <w:rPr>
          <w:rFonts w:ascii="Times New Roman" w:hAnsi="Times New Roman" w:cs="Times New Roman"/>
          <w:sz w:val="24"/>
          <w:szCs w:val="24"/>
          <w:lang w:eastAsia="zh-CN"/>
        </w:rPr>
        <w:t xml:space="preserve"> </w:t>
      </w:r>
      <w:r w:rsidR="0069567A" w:rsidRPr="0046171D">
        <w:rPr>
          <w:rFonts w:ascii="Times New Roman" w:hAnsi="Times New Roman" w:cs="Times New Roman"/>
          <w:sz w:val="24"/>
          <w:szCs w:val="24"/>
          <w:lang w:eastAsia="zh-CN"/>
        </w:rPr>
        <w:t>in</w:t>
      </w:r>
      <w:r w:rsidRPr="0046171D">
        <w:rPr>
          <w:rFonts w:ascii="Times New Roman" w:hAnsi="Times New Roman" w:cs="Times New Roman"/>
          <w:sz w:val="24"/>
          <w:szCs w:val="24"/>
          <w:lang w:eastAsia="zh-CN"/>
        </w:rPr>
        <w:t xml:space="preserve"> almost ev</w:t>
      </w:r>
      <w:r w:rsidR="0069567A" w:rsidRPr="0046171D">
        <w:rPr>
          <w:rFonts w:ascii="Times New Roman" w:hAnsi="Times New Roman" w:cs="Times New Roman"/>
          <w:sz w:val="24"/>
          <w:szCs w:val="24"/>
          <w:lang w:eastAsia="zh-CN"/>
        </w:rPr>
        <w:t>ery building.</w:t>
      </w:r>
      <w:r w:rsidR="0088440E" w:rsidRPr="0046171D">
        <w:rPr>
          <w:rFonts w:ascii="Times New Roman" w:hAnsi="Times New Roman" w:cs="Times New Roman"/>
          <w:sz w:val="24"/>
          <w:szCs w:val="24"/>
          <w:lang w:eastAsia="zh-CN"/>
        </w:rPr>
        <w:t xml:space="preserve"> It</w:t>
      </w:r>
      <w:r w:rsidR="00455D9B" w:rsidRPr="0046171D">
        <w:rPr>
          <w:rFonts w:ascii="Times New Roman" w:hAnsi="Times New Roman" w:cs="Times New Roman"/>
          <w:sz w:val="24"/>
          <w:szCs w:val="24"/>
          <w:lang w:eastAsia="zh-CN"/>
        </w:rPr>
        <w:t xml:space="preserve"> </w:t>
      </w:r>
      <w:r w:rsidR="00FF5293" w:rsidRPr="0046171D">
        <w:rPr>
          <w:rFonts w:ascii="Times New Roman" w:hAnsi="Times New Roman" w:cs="Times New Roman"/>
          <w:sz w:val="24"/>
          <w:szCs w:val="24"/>
        </w:rPr>
        <w:t>c</w:t>
      </w:r>
      <w:r w:rsidR="0088440E" w:rsidRPr="0046171D">
        <w:rPr>
          <w:rFonts w:ascii="Times New Roman" w:hAnsi="Times New Roman" w:cs="Times New Roman"/>
          <w:sz w:val="24"/>
          <w:szCs w:val="24"/>
        </w:rPr>
        <w:t>ontrols temperature, humidity and air quality inside a building</w:t>
      </w:r>
      <w:r w:rsidR="0088440E" w:rsidRPr="0046171D">
        <w:rPr>
          <w:rFonts w:ascii="Times New Roman" w:hAnsi="Times New Roman" w:cs="Times New Roman"/>
          <w:sz w:val="24"/>
          <w:szCs w:val="24"/>
          <w:lang w:eastAsia="zh-CN"/>
        </w:rPr>
        <w:t xml:space="preserve"> and provides</w:t>
      </w:r>
      <w:r w:rsidR="00455D9B" w:rsidRPr="0046171D">
        <w:rPr>
          <w:rFonts w:ascii="Times New Roman" w:hAnsi="Times New Roman" w:cs="Times New Roman"/>
          <w:sz w:val="24"/>
          <w:szCs w:val="24"/>
          <w:lang w:eastAsia="zh-CN"/>
        </w:rPr>
        <w:t xml:space="preserve"> a comfortable enviro</w:t>
      </w:r>
      <w:r w:rsidR="004441B2" w:rsidRPr="0046171D">
        <w:rPr>
          <w:rFonts w:ascii="Times New Roman" w:hAnsi="Times New Roman" w:cs="Times New Roman"/>
          <w:sz w:val="24"/>
          <w:szCs w:val="24"/>
          <w:lang w:eastAsia="zh-CN"/>
        </w:rPr>
        <w:t>nment for users in the building</w:t>
      </w:r>
      <w:r w:rsidR="00455D9B" w:rsidRPr="0046171D">
        <w:rPr>
          <w:rFonts w:ascii="Times New Roman" w:hAnsi="Times New Roman" w:cs="Times New Roman"/>
          <w:sz w:val="24"/>
          <w:szCs w:val="24"/>
          <w:lang w:eastAsia="zh-CN"/>
        </w:rPr>
        <w:t>.</w:t>
      </w:r>
    </w:p>
    <w:p w14:paraId="7F28C7D3" w14:textId="6DD56A27" w:rsidR="004441B2" w:rsidRPr="0046171D" w:rsidRDefault="004441B2"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lastRenderedPageBreak/>
        <w:t>Heating systems usually comprise of a boiler, furnace, heat pump or district hot water to heat water, steam or air.</w:t>
      </w:r>
      <w:r w:rsidR="00D53417" w:rsidRPr="0046171D">
        <w:rPr>
          <w:rFonts w:ascii="Times New Roman" w:hAnsi="Times New Roman" w:cs="Times New Roman"/>
          <w:sz w:val="24"/>
          <w:szCs w:val="24"/>
        </w:rPr>
        <w:t xml:space="preserve"> Piping distributes heated fluid and radiators transfer this heat to air and structures, e.g. floor heating system.</w:t>
      </w:r>
    </w:p>
    <w:p w14:paraId="60CD476C" w14:textId="6202E4C9" w:rsidR="00D53417" w:rsidRPr="0046171D" w:rsidRDefault="00D53417"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Ventilation</w:t>
      </w:r>
      <w:r w:rsidRPr="0046171D">
        <w:rPr>
          <w:rFonts w:ascii="Times New Roman" w:hAnsi="Times New Roman" w:cs="Times New Roman"/>
          <w:sz w:val="24"/>
          <w:szCs w:val="24"/>
          <w:lang w:eastAsia="zh-CN"/>
        </w:rPr>
        <w:t xml:space="preserve"> is the process </w:t>
      </w:r>
      <w:r w:rsidR="00FF5293" w:rsidRPr="0046171D">
        <w:rPr>
          <w:rFonts w:ascii="Times New Roman" w:hAnsi="Times New Roman" w:cs="Times New Roman"/>
          <w:sz w:val="24"/>
          <w:szCs w:val="24"/>
        </w:rPr>
        <w:t>of “</w:t>
      </w:r>
      <w:r w:rsidRPr="0046171D">
        <w:rPr>
          <w:rFonts w:ascii="Times New Roman" w:hAnsi="Times New Roman" w:cs="Times New Roman"/>
          <w:sz w:val="24"/>
          <w:szCs w:val="24"/>
        </w:rPr>
        <w:t>c</w:t>
      </w:r>
      <w:r w:rsidR="00FF5293" w:rsidRPr="0046171D">
        <w:rPr>
          <w:rFonts w:ascii="Times New Roman" w:hAnsi="Times New Roman" w:cs="Times New Roman"/>
          <w:sz w:val="24"/>
          <w:szCs w:val="24"/>
        </w:rPr>
        <w:t>hanging”</w:t>
      </w:r>
      <w:r w:rsidRPr="0046171D">
        <w:rPr>
          <w:rFonts w:ascii="Times New Roman" w:hAnsi="Times New Roman" w:cs="Times New Roman"/>
          <w:sz w:val="24"/>
          <w:szCs w:val="24"/>
        </w:rPr>
        <w:t xml:space="preserve"> or replacing air in any space to control temperature or remove moisture, smoke, carbon dioxide, etc</w:t>
      </w:r>
      <w:r w:rsidR="00967CF5" w:rsidRPr="0046171D">
        <w:rPr>
          <w:rFonts w:ascii="Times New Roman" w:hAnsi="Times New Roman" w:cs="Times New Roman"/>
          <w:sz w:val="24"/>
          <w:szCs w:val="24"/>
        </w:rPr>
        <w:t xml:space="preserve">. It includes both the exchange of air to the outside as well as circulation of air within the building. Supply air used for ventilation is filtered and cooled </w:t>
      </w:r>
      <w:r w:rsidR="005D7032" w:rsidRPr="0046171D">
        <w:rPr>
          <w:rFonts w:ascii="Times New Roman" w:hAnsi="Times New Roman" w:cs="Times New Roman"/>
          <w:sz w:val="24"/>
          <w:szCs w:val="24"/>
        </w:rPr>
        <w:t>and/</w:t>
      </w:r>
      <w:r w:rsidR="00967CF5" w:rsidRPr="0046171D">
        <w:rPr>
          <w:rFonts w:ascii="Times New Roman" w:hAnsi="Times New Roman" w:cs="Times New Roman"/>
          <w:sz w:val="24"/>
          <w:szCs w:val="24"/>
        </w:rPr>
        <w:t>or heated inside air handling units.</w:t>
      </w:r>
    </w:p>
    <w:p w14:paraId="4EF7F35E" w14:textId="73DF0C3B" w:rsidR="00DE45B7" w:rsidRPr="0046171D" w:rsidRDefault="00967CF5" w:rsidP="00C22B82">
      <w:pPr>
        <w:spacing w:line="276" w:lineRule="auto"/>
        <w:rPr>
          <w:rFonts w:ascii="Times New Roman" w:hAnsi="Times New Roman" w:cs="Times New Roman"/>
          <w:noProof/>
          <w:sz w:val="24"/>
          <w:szCs w:val="24"/>
          <w:lang w:eastAsia="zh-CN"/>
        </w:rPr>
      </w:pPr>
      <w:r w:rsidRPr="0046171D">
        <w:rPr>
          <w:rFonts w:ascii="Times New Roman" w:hAnsi="Times New Roman" w:cs="Times New Roman"/>
          <w:sz w:val="24"/>
          <w:szCs w:val="24"/>
        </w:rPr>
        <w:t>Air conditioning systems are designed to stabilize the air temperature and humidity within an area. Excess heat from the circulating air is usually removed by a cooling coil that is supplied with cold water</w:t>
      </w:r>
      <w:r w:rsidR="005D7032" w:rsidRPr="0046171D">
        <w:rPr>
          <w:rFonts w:ascii="Times New Roman" w:hAnsi="Times New Roman" w:cs="Times New Roman"/>
          <w:sz w:val="24"/>
          <w:szCs w:val="24"/>
        </w:rPr>
        <w:t xml:space="preserve"> supplied by</w:t>
      </w:r>
      <w:r w:rsidR="0036221E" w:rsidRPr="0046171D">
        <w:rPr>
          <w:rFonts w:ascii="Times New Roman" w:hAnsi="Times New Roman" w:cs="Times New Roman"/>
          <w:sz w:val="24"/>
          <w:szCs w:val="24"/>
        </w:rPr>
        <w:t xml:space="preserve"> the</w:t>
      </w:r>
      <w:r w:rsidR="005D7032" w:rsidRPr="0046171D">
        <w:rPr>
          <w:rFonts w:ascii="Times New Roman" w:hAnsi="Times New Roman" w:cs="Times New Roman"/>
          <w:sz w:val="24"/>
          <w:szCs w:val="24"/>
        </w:rPr>
        <w:t xml:space="preserve"> </w:t>
      </w:r>
      <w:r w:rsidR="005D7032" w:rsidRPr="0046171D">
        <w:rPr>
          <w:rFonts w:ascii="Times New Roman" w:hAnsi="Times New Roman" w:cs="Times New Roman"/>
          <w:noProof/>
          <w:sz w:val="24"/>
          <w:szCs w:val="24"/>
        </w:rPr>
        <w:t>chiller</w:t>
      </w:r>
      <w:r w:rsidR="005D7032" w:rsidRPr="0046171D">
        <w:rPr>
          <w:rFonts w:ascii="Times New Roman" w:hAnsi="Times New Roman" w:cs="Times New Roman"/>
          <w:sz w:val="24"/>
          <w:szCs w:val="24"/>
        </w:rPr>
        <w:t xml:space="preserve">. To decrease relative humidity the circulating air needs to be cooled to a temperature below the dew point and then </w:t>
      </w:r>
      <w:r w:rsidR="0036221E" w:rsidRPr="0046171D">
        <w:rPr>
          <w:rFonts w:ascii="Times New Roman" w:hAnsi="Times New Roman" w:cs="Times New Roman"/>
          <w:noProof/>
          <w:sz w:val="24"/>
          <w:szCs w:val="24"/>
        </w:rPr>
        <w:t xml:space="preserve">be </w:t>
      </w:r>
      <w:r w:rsidR="005D7032" w:rsidRPr="0046171D">
        <w:rPr>
          <w:rFonts w:ascii="Times New Roman" w:hAnsi="Times New Roman" w:cs="Times New Roman"/>
          <w:noProof/>
          <w:sz w:val="24"/>
          <w:szCs w:val="24"/>
        </w:rPr>
        <w:t>heated</w:t>
      </w:r>
      <w:r w:rsidR="005D7032" w:rsidRPr="0046171D">
        <w:rPr>
          <w:rFonts w:ascii="Times New Roman" w:hAnsi="Times New Roman" w:cs="Times New Roman"/>
          <w:sz w:val="24"/>
          <w:szCs w:val="24"/>
        </w:rPr>
        <w:t xml:space="preserve"> back to meet the requirement.</w:t>
      </w:r>
      <w:r w:rsidR="00F1154E" w:rsidRPr="0046171D">
        <w:rPr>
          <w:rFonts w:ascii="Times New Roman" w:hAnsi="Times New Roman" w:cs="Times New Roman"/>
          <w:noProof/>
          <w:sz w:val="24"/>
          <w:szCs w:val="24"/>
          <w:lang w:eastAsia="zh-CN"/>
        </w:rPr>
        <w:t xml:space="preserve"> </w:t>
      </w:r>
    </w:p>
    <w:p w14:paraId="12409332" w14:textId="4B9B46E7" w:rsidR="00E573D0" w:rsidRPr="0046171D" w:rsidRDefault="00E573D0"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Depending on the </w:t>
      </w:r>
      <w:r w:rsidR="00422B08" w:rsidRPr="0046171D">
        <w:rPr>
          <w:rFonts w:ascii="Times New Roman" w:hAnsi="Times New Roman" w:cs="Times New Roman"/>
          <w:sz w:val="24"/>
          <w:szCs w:val="24"/>
          <w:lang w:eastAsia="zh-CN"/>
        </w:rPr>
        <w:t xml:space="preserve">working methods of </w:t>
      </w:r>
      <w:r w:rsidRPr="0046171D">
        <w:rPr>
          <w:rFonts w:ascii="Times New Roman" w:hAnsi="Times New Roman" w:cs="Times New Roman"/>
          <w:sz w:val="24"/>
          <w:szCs w:val="24"/>
          <w:lang w:eastAsia="zh-CN"/>
        </w:rPr>
        <w:t>subsystem</w:t>
      </w:r>
      <w:r w:rsidR="00422B08" w:rsidRPr="0046171D">
        <w:rPr>
          <w:rFonts w:ascii="Times New Roman" w:hAnsi="Times New Roman" w:cs="Times New Roman"/>
          <w:sz w:val="24"/>
          <w:szCs w:val="24"/>
          <w:lang w:eastAsia="zh-CN"/>
        </w:rPr>
        <w:t>s in HVAC system</w:t>
      </w:r>
      <w:r w:rsidRPr="0046171D">
        <w:rPr>
          <w:rFonts w:ascii="Times New Roman" w:hAnsi="Times New Roman" w:cs="Times New Roman"/>
          <w:sz w:val="24"/>
          <w:szCs w:val="24"/>
          <w:lang w:eastAsia="zh-CN"/>
        </w:rPr>
        <w:t xml:space="preserve">, there are </w:t>
      </w:r>
      <w:r w:rsidR="000E6719" w:rsidRPr="0046171D">
        <w:rPr>
          <w:rFonts w:ascii="Times New Roman" w:hAnsi="Times New Roman" w:cs="Times New Roman"/>
          <w:sz w:val="24"/>
          <w:szCs w:val="24"/>
          <w:lang w:eastAsia="zh-CN"/>
        </w:rPr>
        <w:t>four</w:t>
      </w:r>
      <w:r w:rsidRPr="0046171D">
        <w:rPr>
          <w:rFonts w:ascii="Times New Roman" w:hAnsi="Times New Roman" w:cs="Times New Roman"/>
          <w:sz w:val="24"/>
          <w:szCs w:val="24"/>
          <w:lang w:eastAsia="zh-CN"/>
        </w:rPr>
        <w:t xml:space="preserve"> types of HVAC system: </w:t>
      </w:r>
    </w:p>
    <w:p w14:paraId="67F2CA09" w14:textId="68825EC7" w:rsidR="00422B08" w:rsidRPr="0046171D" w:rsidRDefault="00422B08" w:rsidP="00C22B82">
      <w:pPr>
        <w:pStyle w:val="Listeavsnitt"/>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Heating and Air Conditioning Split System</w:t>
      </w:r>
    </w:p>
    <w:p w14:paraId="468A5EFE" w14:textId="7C2553E2" w:rsidR="006E263D" w:rsidRPr="0046171D" w:rsidRDefault="006E263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Split systems are the most classic of the heating and </w:t>
      </w:r>
      <w:hyperlink r:id="rId17" w:history="1">
        <w:r w:rsidRPr="0046171D">
          <w:rPr>
            <w:rFonts w:ascii="Times New Roman" w:hAnsi="Times New Roman" w:cs="Times New Roman"/>
            <w:sz w:val="24"/>
            <w:szCs w:val="24"/>
          </w:rPr>
          <w:t>air conditioning systems</w:t>
        </w:r>
      </w:hyperlink>
      <w:r w:rsidRPr="0046171D">
        <w:rPr>
          <w:rFonts w:ascii="Times New Roman" w:hAnsi="Times New Roman" w:cs="Times New Roman"/>
          <w:sz w:val="24"/>
          <w:szCs w:val="24"/>
        </w:rPr>
        <w:t>. These are the traditional types of HVAC system where you have components of the whole system that are both inside and outside the building.</w:t>
      </w:r>
    </w:p>
    <w:p w14:paraId="072D4409" w14:textId="78648A05" w:rsidR="00422B08" w:rsidRPr="0046171D" w:rsidRDefault="00422B08" w:rsidP="00C22B82">
      <w:pPr>
        <w:pStyle w:val="Listeavsnitt"/>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Hybrid Heat Split System</w:t>
      </w:r>
    </w:p>
    <w:p w14:paraId="3F100887" w14:textId="136FDDB6" w:rsidR="006E263D" w:rsidRPr="0046171D" w:rsidRDefault="006E263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 xml:space="preserve">The hybrid heat split system is an advanced version of the classic HVAC split system that has an improved energy efficacy. When included in these types of HVAC systems, a heat pump will allow the option of having an electrically fueled HVAC up and above the typical gas furnaces. </w:t>
      </w:r>
    </w:p>
    <w:p w14:paraId="6CC1F9F0" w14:textId="6BD3F87A" w:rsidR="00422B08" w:rsidRPr="0046171D" w:rsidRDefault="00422B08" w:rsidP="00C22B82">
      <w:pPr>
        <w:pStyle w:val="Listeavsnitt"/>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Duct-Free Split Heating &amp; Air Conditioning System</w:t>
      </w:r>
    </w:p>
    <w:p w14:paraId="45993FAC" w14:textId="783C8FC3" w:rsidR="006E263D" w:rsidRPr="0046171D" w:rsidRDefault="006E263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 xml:space="preserve">A duct-free HVAC provides good installations for places and areas where the </w:t>
      </w:r>
      <w:r w:rsidRPr="0046171D">
        <w:rPr>
          <w:rFonts w:ascii="Times New Roman" w:hAnsi="Times New Roman" w:cs="Times New Roman"/>
          <w:noProof/>
          <w:sz w:val="24"/>
          <w:szCs w:val="24"/>
        </w:rPr>
        <w:t>conve</w:t>
      </w:r>
      <w:r w:rsidR="0036221E" w:rsidRPr="0046171D">
        <w:rPr>
          <w:rFonts w:ascii="Times New Roman" w:hAnsi="Times New Roman" w:cs="Times New Roman"/>
          <w:noProof/>
          <w:sz w:val="24"/>
          <w:szCs w:val="24"/>
        </w:rPr>
        <w:t>c</w:t>
      </w:r>
      <w:r w:rsidRPr="0046171D">
        <w:rPr>
          <w:rFonts w:ascii="Times New Roman" w:hAnsi="Times New Roman" w:cs="Times New Roman"/>
          <w:noProof/>
          <w:sz w:val="24"/>
          <w:szCs w:val="24"/>
        </w:rPr>
        <w:t>tional</w:t>
      </w:r>
      <w:r w:rsidRPr="0046171D">
        <w:rPr>
          <w:rFonts w:ascii="Times New Roman" w:hAnsi="Times New Roman" w:cs="Times New Roman"/>
          <w:sz w:val="24"/>
          <w:szCs w:val="24"/>
        </w:rPr>
        <w:t xml:space="preserve"> systems with ducts can’t go. These systems are also ideally great compliments to existing ducted types of HVAC systems. </w:t>
      </w:r>
    </w:p>
    <w:p w14:paraId="24C5BBFC" w14:textId="1F3A193E" w:rsidR="00422B08" w:rsidRPr="0046171D" w:rsidRDefault="00422B08" w:rsidP="00C22B82">
      <w:pPr>
        <w:pStyle w:val="Listeavsnitt"/>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Packaged Heating &amp; Air Conditioning System</w:t>
      </w:r>
    </w:p>
    <w:p w14:paraId="68E856E8" w14:textId="5AA2375B" w:rsidR="003A0916" w:rsidRPr="0046171D" w:rsidRDefault="006E263D"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A packaged HVAC system is the solution to those homes and offices without adequate spaces for all the separate multiple components of the split systems. Packaged heating and air conditioning systems will sort out confined spaces that range from entire homes to the one-roomed units, all in one package.</w:t>
      </w:r>
    </w:p>
    <w:p w14:paraId="09CB573D" w14:textId="77777777" w:rsidR="00B22C23" w:rsidRPr="0046171D" w:rsidRDefault="00B22C23" w:rsidP="00C22B82">
      <w:pPr>
        <w:autoSpaceDE w:val="0"/>
        <w:autoSpaceDN w:val="0"/>
        <w:adjustRightInd w:val="0"/>
        <w:spacing w:after="0" w:line="276" w:lineRule="auto"/>
        <w:jc w:val="center"/>
        <w:rPr>
          <w:rFonts w:ascii="Times New Roman" w:hAnsi="Times New Roman" w:cs="Times New Roman"/>
          <w:noProof/>
          <w:sz w:val="24"/>
          <w:szCs w:val="24"/>
          <w:lang w:eastAsia="zh-CN"/>
        </w:rPr>
      </w:pPr>
      <w:r w:rsidRPr="0046171D">
        <w:rPr>
          <w:rFonts w:ascii="Times New Roman" w:hAnsi="Times New Roman" w:cs="Times New Roman"/>
          <w:noProof/>
          <w:sz w:val="24"/>
          <w:szCs w:val="24"/>
          <w:lang w:val="en-GB" w:eastAsia="en-GB"/>
        </w:rPr>
        <w:lastRenderedPageBreak/>
        <w:drawing>
          <wp:inline distT="0" distB="0" distL="0" distR="0" wp14:anchorId="3F39FD29" wp14:editId="2EB1F466">
            <wp:extent cx="4972050" cy="3409950"/>
            <wp:effectExtent l="0" t="0" r="0" b="0"/>
            <wp:docPr id="6" name="Picture 6" descr="C:\Users\Administrator\Dropbox\Facility mangement project\Papers to read\hv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ropbox\Facility mangement project\Papers to read\hva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3409950"/>
                    </a:xfrm>
                    <a:prstGeom prst="rect">
                      <a:avLst/>
                    </a:prstGeom>
                    <a:noFill/>
                    <a:ln>
                      <a:noFill/>
                    </a:ln>
                  </pic:spPr>
                </pic:pic>
              </a:graphicData>
            </a:graphic>
          </wp:inline>
        </w:drawing>
      </w:r>
    </w:p>
    <w:p w14:paraId="58DE6825" w14:textId="0C268CD1" w:rsidR="00B22C23" w:rsidRPr="0046171D" w:rsidRDefault="00B22C23" w:rsidP="00C22B82">
      <w:pPr>
        <w:autoSpaceDE w:val="0"/>
        <w:autoSpaceDN w:val="0"/>
        <w:adjustRightInd w:val="0"/>
        <w:spacing w:after="0" w:line="276" w:lineRule="auto"/>
        <w:jc w:val="center"/>
        <w:rPr>
          <w:rFonts w:ascii="Times New Roman" w:hAnsi="Times New Roman" w:cs="Times New Roman"/>
          <w:sz w:val="24"/>
          <w:szCs w:val="24"/>
          <w:lang w:eastAsia="zh-CN"/>
        </w:rPr>
      </w:pPr>
      <w:r w:rsidRPr="0046171D">
        <w:rPr>
          <w:rFonts w:ascii="Times New Roman" w:hAnsi="Times New Roman" w:cs="Times New Roman"/>
          <w:sz w:val="24"/>
          <w:szCs w:val="24"/>
          <w:lang w:eastAsia="zh-CN"/>
        </w:rPr>
        <w:t>Figure2.1</w:t>
      </w:r>
      <w:r w:rsidR="00EF57CF">
        <w:rPr>
          <w:rFonts w:ascii="Times New Roman" w:hAnsi="Times New Roman" w:cs="Times New Roman"/>
          <w:sz w:val="24"/>
          <w:szCs w:val="24"/>
          <w:lang w:eastAsia="zh-CN"/>
        </w:rPr>
        <w:t xml:space="preserve"> </w:t>
      </w:r>
      <w:r w:rsidR="00477686">
        <w:rPr>
          <w:rFonts w:ascii="Times New Roman" w:hAnsi="Times New Roman" w:cs="Times New Roman"/>
          <w:sz w:val="24"/>
          <w:szCs w:val="24"/>
          <w:lang w:eastAsia="zh-CN"/>
        </w:rPr>
        <w:t>C</w:t>
      </w:r>
      <w:r w:rsidR="00EF57CF">
        <w:rPr>
          <w:rFonts w:ascii="Times New Roman" w:hAnsi="Times New Roman" w:cs="Times New Roman"/>
          <w:sz w:val="24"/>
          <w:szCs w:val="24"/>
          <w:lang w:eastAsia="zh-CN"/>
        </w:rPr>
        <w:t>entralized HVAC system</w:t>
      </w:r>
    </w:p>
    <w:p w14:paraId="674E3AFD" w14:textId="2DA90817" w:rsidR="00B22C23" w:rsidRPr="0046171D" w:rsidRDefault="00B22C23" w:rsidP="00C22B82">
      <w:pPr>
        <w:autoSpaceDE w:val="0"/>
        <w:autoSpaceDN w:val="0"/>
        <w:adjustRightInd w:val="0"/>
        <w:spacing w:after="0"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Figure2.1 illustrates a specific HVAC system of one building, it demonstrates the basic principle of a </w:t>
      </w:r>
      <w:r w:rsidR="00F57FAB" w:rsidRPr="0046171D">
        <w:rPr>
          <w:rFonts w:ascii="Times New Roman" w:hAnsi="Times New Roman" w:cs="Times New Roman"/>
          <w:sz w:val="24"/>
          <w:szCs w:val="24"/>
          <w:lang w:eastAsia="zh-CN"/>
        </w:rPr>
        <w:t xml:space="preserve">centralized </w:t>
      </w:r>
      <w:r w:rsidR="00D96DDE">
        <w:rPr>
          <w:rFonts w:ascii="Times New Roman" w:hAnsi="Times New Roman" w:cs="Times New Roman"/>
          <w:sz w:val="24"/>
          <w:szCs w:val="24"/>
          <w:lang w:eastAsia="zh-CN"/>
        </w:rPr>
        <w:t>H</w:t>
      </w:r>
      <w:r w:rsidRPr="0046171D">
        <w:rPr>
          <w:rFonts w:ascii="Times New Roman" w:hAnsi="Times New Roman" w:cs="Times New Roman"/>
          <w:sz w:val="24"/>
          <w:szCs w:val="24"/>
          <w:lang w:eastAsia="zh-CN"/>
        </w:rPr>
        <w:t>V</w:t>
      </w:r>
      <w:r w:rsidR="00D96DDE">
        <w:rPr>
          <w:rFonts w:ascii="Times New Roman" w:hAnsi="Times New Roman" w:cs="Times New Roman"/>
          <w:sz w:val="24"/>
          <w:szCs w:val="24"/>
          <w:lang w:eastAsia="zh-CN"/>
        </w:rPr>
        <w:t>A</w:t>
      </w:r>
      <w:r w:rsidRPr="0046171D">
        <w:rPr>
          <w:rFonts w:ascii="Times New Roman" w:hAnsi="Times New Roman" w:cs="Times New Roman"/>
          <w:sz w:val="24"/>
          <w:szCs w:val="24"/>
          <w:lang w:eastAsia="zh-CN"/>
        </w:rPr>
        <w:t>C system.</w:t>
      </w:r>
    </w:p>
    <w:p w14:paraId="7E1514C9" w14:textId="77777777" w:rsidR="00B22C23" w:rsidRPr="0046171D" w:rsidRDefault="00B22C23" w:rsidP="00C22B82">
      <w:pPr>
        <w:spacing w:line="276" w:lineRule="auto"/>
        <w:rPr>
          <w:rFonts w:ascii="Times New Roman" w:hAnsi="Times New Roman" w:cs="Times New Roman"/>
          <w:sz w:val="24"/>
          <w:szCs w:val="24"/>
          <w:lang w:eastAsia="zh-CN"/>
        </w:rPr>
      </w:pPr>
    </w:p>
    <w:p w14:paraId="7E1BB165" w14:textId="49257D98" w:rsidR="00B22C23" w:rsidRPr="0046171D" w:rsidRDefault="00B22C23" w:rsidP="00347634">
      <w:pPr>
        <w:pStyle w:val="Overskrift2"/>
        <w:numPr>
          <w:ilvl w:val="0"/>
          <w:numId w:val="3"/>
        </w:numPr>
        <w:spacing w:line="276" w:lineRule="auto"/>
        <w:rPr>
          <w:rFonts w:ascii="Times New Roman" w:hAnsi="Times New Roman" w:cs="Times New Roman"/>
          <w:lang w:eastAsia="zh-CN"/>
        </w:rPr>
      </w:pPr>
      <w:bookmarkStart w:id="17" w:name="_Toc445041356"/>
      <w:r w:rsidRPr="0046171D">
        <w:rPr>
          <w:rFonts w:ascii="Times New Roman" w:hAnsi="Times New Roman" w:cs="Times New Roman"/>
          <w:lang w:eastAsia="zh-CN"/>
        </w:rPr>
        <w:t>Advantages of Current</w:t>
      </w:r>
      <w:r w:rsidR="00421F68" w:rsidRPr="0046171D">
        <w:rPr>
          <w:rFonts w:ascii="Times New Roman" w:hAnsi="Times New Roman" w:cs="Times New Roman"/>
          <w:lang w:eastAsia="zh-CN"/>
        </w:rPr>
        <w:t xml:space="preserve"> </w:t>
      </w:r>
      <w:r w:rsidR="00F57FAB" w:rsidRPr="0046171D">
        <w:rPr>
          <w:rFonts w:ascii="Times New Roman" w:hAnsi="Times New Roman" w:cs="Times New Roman"/>
          <w:lang w:eastAsia="zh-CN"/>
        </w:rPr>
        <w:t xml:space="preserve">Large </w:t>
      </w:r>
      <w:r w:rsidR="00C121A2" w:rsidRPr="0046171D">
        <w:rPr>
          <w:rFonts w:ascii="Times New Roman" w:hAnsi="Times New Roman" w:cs="Times New Roman"/>
          <w:lang w:eastAsia="zh-CN"/>
        </w:rPr>
        <w:t xml:space="preserve">Commercial </w:t>
      </w:r>
      <w:r w:rsidRPr="0046171D">
        <w:rPr>
          <w:rFonts w:ascii="Times New Roman" w:hAnsi="Times New Roman" w:cs="Times New Roman"/>
          <w:lang w:eastAsia="zh-CN"/>
        </w:rPr>
        <w:t>HVAC</w:t>
      </w:r>
      <w:r w:rsidR="00421F68" w:rsidRPr="0046171D">
        <w:rPr>
          <w:rFonts w:ascii="Times New Roman" w:hAnsi="Times New Roman" w:cs="Times New Roman"/>
          <w:lang w:eastAsia="zh-CN"/>
        </w:rPr>
        <w:t xml:space="preserve"> System</w:t>
      </w:r>
      <w:bookmarkEnd w:id="17"/>
    </w:p>
    <w:p w14:paraId="1C328B28" w14:textId="3E523E7C" w:rsidR="006E263D" w:rsidRPr="0046171D" w:rsidRDefault="00D52500" w:rsidP="00C22B82">
      <w:pPr>
        <w:shd w:val="clear" w:color="auto" w:fill="FFFFFF"/>
        <w:spacing w:after="72"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Large centralized </w:t>
      </w:r>
      <w:r w:rsidR="006E263D" w:rsidRPr="0046171D">
        <w:rPr>
          <w:rFonts w:ascii="Times New Roman" w:hAnsi="Times New Roman" w:cs="Times New Roman"/>
          <w:sz w:val="24"/>
          <w:szCs w:val="24"/>
          <w:lang w:eastAsia="zh-CN"/>
        </w:rPr>
        <w:t>HVAC system</w:t>
      </w:r>
      <w:r w:rsidRPr="0046171D">
        <w:rPr>
          <w:rFonts w:ascii="Times New Roman" w:hAnsi="Times New Roman" w:cs="Times New Roman"/>
          <w:sz w:val="24"/>
          <w:szCs w:val="24"/>
          <w:lang w:eastAsia="zh-CN"/>
        </w:rPr>
        <w:t xml:space="preserve">s like Figure2.1 is </w:t>
      </w:r>
      <w:r w:rsidR="00F57FAB" w:rsidRPr="0046171D">
        <w:rPr>
          <w:rFonts w:ascii="Times New Roman" w:hAnsi="Times New Roman" w:cs="Times New Roman"/>
          <w:sz w:val="24"/>
          <w:szCs w:val="24"/>
          <w:lang w:eastAsia="zh-CN"/>
        </w:rPr>
        <w:t>almost</w:t>
      </w:r>
      <w:r w:rsidRPr="0046171D">
        <w:rPr>
          <w:rFonts w:ascii="Times New Roman" w:hAnsi="Times New Roman" w:cs="Times New Roman"/>
          <w:sz w:val="24"/>
          <w:szCs w:val="24"/>
          <w:lang w:eastAsia="zh-CN"/>
        </w:rPr>
        <w:t xml:space="preserve"> </w:t>
      </w:r>
      <w:r w:rsidR="006E263D" w:rsidRPr="0046171D">
        <w:rPr>
          <w:rFonts w:ascii="Times New Roman" w:hAnsi="Times New Roman" w:cs="Times New Roman"/>
          <w:sz w:val="24"/>
          <w:szCs w:val="24"/>
          <w:lang w:eastAsia="zh-CN"/>
        </w:rPr>
        <w:t xml:space="preserve">used in </w:t>
      </w:r>
      <w:r w:rsidR="00F57FAB" w:rsidRPr="0046171D">
        <w:rPr>
          <w:rFonts w:ascii="Times New Roman" w:hAnsi="Times New Roman" w:cs="Times New Roman"/>
          <w:sz w:val="24"/>
          <w:szCs w:val="24"/>
          <w:lang w:eastAsia="zh-CN"/>
        </w:rPr>
        <w:t xml:space="preserve">every </w:t>
      </w:r>
      <w:r w:rsidR="006E263D" w:rsidRPr="0046171D">
        <w:rPr>
          <w:rFonts w:ascii="Times New Roman" w:hAnsi="Times New Roman" w:cs="Times New Roman"/>
          <w:noProof/>
          <w:sz w:val="24"/>
          <w:szCs w:val="24"/>
          <w:lang w:eastAsia="zh-CN"/>
        </w:rPr>
        <w:t>building</w:t>
      </w:r>
      <w:r w:rsidR="006E263D" w:rsidRPr="0046171D">
        <w:rPr>
          <w:rFonts w:ascii="Times New Roman" w:hAnsi="Times New Roman" w:cs="Times New Roman"/>
          <w:sz w:val="24"/>
          <w:szCs w:val="24"/>
          <w:lang w:eastAsia="zh-CN"/>
        </w:rPr>
        <w:t xml:space="preserve"> like</w:t>
      </w:r>
      <w:r w:rsidR="0036221E" w:rsidRPr="0046171D">
        <w:rPr>
          <w:rFonts w:ascii="Times New Roman" w:hAnsi="Times New Roman" w:cs="Times New Roman"/>
          <w:sz w:val="24"/>
          <w:szCs w:val="24"/>
          <w:lang w:eastAsia="zh-CN"/>
        </w:rPr>
        <w:t xml:space="preserve"> an</w:t>
      </w:r>
      <w:r w:rsidRPr="0046171D">
        <w:rPr>
          <w:rFonts w:ascii="Times New Roman" w:hAnsi="Times New Roman" w:cs="Times New Roman"/>
          <w:sz w:val="24"/>
          <w:szCs w:val="24"/>
          <w:lang w:eastAsia="zh-CN"/>
        </w:rPr>
        <w:t xml:space="preserve"> </w:t>
      </w:r>
      <w:r w:rsidRPr="0046171D">
        <w:rPr>
          <w:rFonts w:ascii="Times New Roman" w:hAnsi="Times New Roman" w:cs="Times New Roman"/>
          <w:noProof/>
          <w:sz w:val="24"/>
          <w:szCs w:val="24"/>
          <w:lang w:eastAsia="zh-CN"/>
        </w:rPr>
        <w:t>office</w:t>
      </w:r>
      <w:r w:rsidRPr="0046171D">
        <w:rPr>
          <w:rFonts w:ascii="Times New Roman" w:hAnsi="Times New Roman" w:cs="Times New Roman"/>
          <w:sz w:val="24"/>
          <w:szCs w:val="24"/>
          <w:lang w:eastAsia="zh-CN"/>
        </w:rPr>
        <w:t xml:space="preserve"> building,</w:t>
      </w:r>
      <w:r w:rsidR="006E263D" w:rsidRPr="0046171D">
        <w:rPr>
          <w:rFonts w:ascii="Times New Roman" w:hAnsi="Times New Roman" w:cs="Times New Roman"/>
          <w:sz w:val="24"/>
          <w:szCs w:val="24"/>
          <w:lang w:eastAsia="zh-CN"/>
        </w:rPr>
        <w:t xml:space="preserve"> shopping mall, school, hospital,</w:t>
      </w:r>
      <w:r w:rsidRPr="0046171D">
        <w:rPr>
          <w:rFonts w:ascii="Times New Roman" w:hAnsi="Times New Roman" w:cs="Times New Roman"/>
          <w:sz w:val="24"/>
          <w:szCs w:val="24"/>
          <w:lang w:eastAsia="zh-CN"/>
        </w:rPr>
        <w:t xml:space="preserve"> etc. </w:t>
      </w:r>
      <w:r w:rsidR="0064174E" w:rsidRPr="0046171D">
        <w:rPr>
          <w:rFonts w:ascii="Times New Roman" w:hAnsi="Times New Roman" w:cs="Times New Roman"/>
          <w:sz w:val="24"/>
          <w:szCs w:val="24"/>
          <w:lang w:eastAsia="zh-CN"/>
        </w:rPr>
        <w:t>T</w:t>
      </w:r>
      <w:r w:rsidR="00B22C23" w:rsidRPr="0046171D">
        <w:rPr>
          <w:rFonts w:ascii="Times New Roman" w:hAnsi="Times New Roman" w:cs="Times New Roman"/>
          <w:sz w:val="24"/>
          <w:szCs w:val="24"/>
          <w:lang w:eastAsia="zh-CN"/>
        </w:rPr>
        <w:t xml:space="preserve">here are many advantages </w:t>
      </w:r>
      <w:r w:rsidR="00B22C23" w:rsidRPr="0046171D">
        <w:rPr>
          <w:rFonts w:ascii="Times New Roman" w:hAnsi="Times New Roman" w:cs="Times New Roman"/>
          <w:noProof/>
          <w:sz w:val="24"/>
          <w:szCs w:val="24"/>
          <w:lang w:eastAsia="zh-CN"/>
        </w:rPr>
        <w:t>o</w:t>
      </w:r>
      <w:r w:rsidR="0036221E" w:rsidRPr="0046171D">
        <w:rPr>
          <w:rFonts w:ascii="Times New Roman" w:hAnsi="Times New Roman" w:cs="Times New Roman"/>
          <w:noProof/>
          <w:sz w:val="24"/>
          <w:szCs w:val="24"/>
          <w:lang w:eastAsia="zh-CN"/>
        </w:rPr>
        <w:t>f</w:t>
      </w:r>
      <w:r w:rsidR="00B22C23" w:rsidRPr="0046171D">
        <w:rPr>
          <w:rFonts w:ascii="Times New Roman" w:hAnsi="Times New Roman" w:cs="Times New Roman"/>
          <w:sz w:val="24"/>
          <w:szCs w:val="24"/>
          <w:lang w:eastAsia="zh-CN"/>
        </w:rPr>
        <w:t xml:space="preserve"> </w:t>
      </w:r>
      <w:r w:rsidR="00F57FAB" w:rsidRPr="0046171D">
        <w:rPr>
          <w:rFonts w:ascii="Times New Roman" w:hAnsi="Times New Roman" w:cs="Times New Roman"/>
          <w:sz w:val="24"/>
          <w:szCs w:val="24"/>
          <w:lang w:eastAsia="zh-CN"/>
        </w:rPr>
        <w:t xml:space="preserve">centralized </w:t>
      </w:r>
      <w:r w:rsidR="00B22C23" w:rsidRPr="0046171D">
        <w:rPr>
          <w:rFonts w:ascii="Times New Roman" w:hAnsi="Times New Roman" w:cs="Times New Roman"/>
          <w:sz w:val="24"/>
          <w:szCs w:val="24"/>
          <w:lang w:eastAsia="zh-CN"/>
        </w:rPr>
        <w:t>HVAC system:</w:t>
      </w:r>
    </w:p>
    <w:p w14:paraId="0B5C7DE7" w14:textId="447B0641" w:rsidR="00DE45B7" w:rsidRPr="0046171D" w:rsidRDefault="00AC1D2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Q</w:t>
      </w:r>
      <w:r w:rsidR="00DE45B7" w:rsidRPr="0046171D">
        <w:rPr>
          <w:rFonts w:ascii="Times New Roman" w:hAnsi="Times New Roman" w:cs="Times New Roman"/>
          <w:sz w:val="24"/>
          <w:szCs w:val="24"/>
          <w:lang w:eastAsia="zh-CN"/>
        </w:rPr>
        <w:t>uick response to temperature changes</w:t>
      </w:r>
    </w:p>
    <w:p w14:paraId="7656B752" w14:textId="77777777" w:rsidR="00DE45B7" w:rsidRPr="0046171D" w:rsidRDefault="00DE45B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Air filtration and adjusted humidity for comfortable, healthy indoor air</w:t>
      </w:r>
    </w:p>
    <w:p w14:paraId="77C3ABAA" w14:textId="77777777" w:rsidR="00DE45B7" w:rsidRPr="0046171D" w:rsidRDefault="00DE45B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Humidification and dehumidification with central air conditioning</w:t>
      </w:r>
    </w:p>
    <w:p w14:paraId="289D81BC" w14:textId="77777777" w:rsidR="00DE45B7" w:rsidRPr="0046171D" w:rsidRDefault="00DE45B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Year-round use for cleaning and circulating fresh air</w:t>
      </w:r>
    </w:p>
    <w:p w14:paraId="3D86CF35" w14:textId="77777777" w:rsidR="00DE45B7" w:rsidRPr="0046171D" w:rsidRDefault="00DE45B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Safer indoor air quality than wood-burning stoves or inserts</w:t>
      </w:r>
    </w:p>
    <w:p w14:paraId="77C7E9C9" w14:textId="77777777" w:rsidR="00DE45B7" w:rsidRPr="0046171D" w:rsidRDefault="00DE45B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New technology with compact equipment and full automation</w:t>
      </w:r>
    </w:p>
    <w:p w14:paraId="4B60B370" w14:textId="77777777" w:rsidR="00DE45B7" w:rsidRPr="0046171D" w:rsidRDefault="00DE45B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Quiet operation with built-in vents and registers</w:t>
      </w:r>
    </w:p>
    <w:p w14:paraId="57D0AD6C" w14:textId="77777777" w:rsidR="00DE45B7" w:rsidRPr="0046171D" w:rsidRDefault="00DE45B7" w:rsidP="00C22B82">
      <w:pPr>
        <w:pStyle w:val="Listeavsnitt"/>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Lower fuel costs with heat pump options</w:t>
      </w:r>
    </w:p>
    <w:p w14:paraId="76F9DE6B" w14:textId="3EC66F5B" w:rsidR="005742D5" w:rsidRPr="0046171D" w:rsidRDefault="00055473" w:rsidP="00347634">
      <w:pPr>
        <w:pStyle w:val="Overskrift2"/>
        <w:numPr>
          <w:ilvl w:val="0"/>
          <w:numId w:val="3"/>
        </w:numPr>
        <w:spacing w:line="276" w:lineRule="auto"/>
        <w:rPr>
          <w:rFonts w:ascii="Times New Roman" w:hAnsi="Times New Roman" w:cs="Times New Roman"/>
          <w:lang w:eastAsia="zh-CN"/>
        </w:rPr>
      </w:pPr>
      <w:bookmarkStart w:id="18" w:name="_Toc445041357"/>
      <w:r w:rsidRPr="0046171D">
        <w:rPr>
          <w:rFonts w:ascii="Times New Roman" w:hAnsi="Times New Roman" w:cs="Times New Roman"/>
          <w:lang w:eastAsia="zh-CN"/>
        </w:rPr>
        <w:lastRenderedPageBreak/>
        <w:t>Disadvantages/Limitations</w:t>
      </w:r>
      <w:r w:rsidR="005742D5" w:rsidRPr="0046171D">
        <w:rPr>
          <w:rFonts w:ascii="Times New Roman" w:hAnsi="Times New Roman" w:cs="Times New Roman"/>
          <w:lang w:eastAsia="zh-CN"/>
        </w:rPr>
        <w:t xml:space="preserve"> of </w:t>
      </w:r>
      <w:r w:rsidR="00F57FAB" w:rsidRPr="0046171D">
        <w:rPr>
          <w:rFonts w:ascii="Times New Roman" w:hAnsi="Times New Roman" w:cs="Times New Roman"/>
          <w:lang w:eastAsia="zh-CN"/>
        </w:rPr>
        <w:t>Large Commercial HVAC System</w:t>
      </w:r>
      <w:bookmarkEnd w:id="18"/>
    </w:p>
    <w:p w14:paraId="2490539B" w14:textId="14F4BF3A" w:rsidR="00852D6C" w:rsidRPr="0046171D" w:rsidRDefault="00852D6C"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Ex</w:t>
      </w:r>
      <w:r w:rsidR="000D6ADB" w:rsidRPr="0046171D">
        <w:rPr>
          <w:rFonts w:ascii="Times New Roman" w:hAnsi="Times New Roman" w:cs="Times New Roman"/>
          <w:sz w:val="24"/>
          <w:szCs w:val="24"/>
          <w:lang w:eastAsia="zh-CN"/>
        </w:rPr>
        <w:t>c</w:t>
      </w:r>
      <w:r w:rsidR="008B583D" w:rsidRPr="0046171D">
        <w:rPr>
          <w:rFonts w:ascii="Times New Roman" w:hAnsi="Times New Roman" w:cs="Times New Roman"/>
          <w:sz w:val="24"/>
          <w:szCs w:val="24"/>
          <w:lang w:eastAsia="zh-CN"/>
        </w:rPr>
        <w:t>ep</w:t>
      </w:r>
      <w:r w:rsidR="000D6ADB" w:rsidRPr="0046171D">
        <w:rPr>
          <w:rFonts w:ascii="Times New Roman" w:hAnsi="Times New Roman" w:cs="Times New Roman"/>
          <w:sz w:val="24"/>
          <w:szCs w:val="24"/>
          <w:lang w:eastAsia="zh-CN"/>
        </w:rPr>
        <w:t>t</w:t>
      </w:r>
      <w:r w:rsidRPr="0046171D">
        <w:rPr>
          <w:rFonts w:ascii="Times New Roman" w:hAnsi="Times New Roman" w:cs="Times New Roman"/>
          <w:sz w:val="24"/>
          <w:szCs w:val="24"/>
          <w:lang w:eastAsia="zh-CN"/>
        </w:rPr>
        <w:t xml:space="preserve"> the advantage</w:t>
      </w:r>
      <w:r w:rsidR="000D6ADB" w:rsidRPr="0046171D">
        <w:rPr>
          <w:rFonts w:ascii="Times New Roman" w:hAnsi="Times New Roman" w:cs="Times New Roman"/>
          <w:sz w:val="24"/>
          <w:szCs w:val="24"/>
          <w:lang w:eastAsia="zh-CN"/>
        </w:rPr>
        <w:t>s of l</w:t>
      </w:r>
      <w:r w:rsidRPr="0046171D">
        <w:rPr>
          <w:rFonts w:ascii="Times New Roman" w:hAnsi="Times New Roman" w:cs="Times New Roman"/>
          <w:sz w:val="24"/>
          <w:szCs w:val="24"/>
          <w:lang w:eastAsia="zh-CN"/>
        </w:rPr>
        <w:t xml:space="preserve">arge </w:t>
      </w:r>
      <w:r w:rsidR="000D6ADB" w:rsidRPr="0046171D">
        <w:rPr>
          <w:rFonts w:ascii="Times New Roman" w:hAnsi="Times New Roman" w:cs="Times New Roman"/>
          <w:sz w:val="24"/>
          <w:szCs w:val="24"/>
          <w:lang w:eastAsia="zh-CN"/>
        </w:rPr>
        <w:t>co</w:t>
      </w:r>
      <w:r w:rsidRPr="0046171D">
        <w:rPr>
          <w:rFonts w:ascii="Times New Roman" w:hAnsi="Times New Roman" w:cs="Times New Roman"/>
          <w:sz w:val="24"/>
          <w:szCs w:val="24"/>
          <w:lang w:eastAsia="zh-CN"/>
        </w:rPr>
        <w:t>mmercial HVAC System</w:t>
      </w:r>
      <w:r w:rsidR="000D6ADB" w:rsidRPr="0046171D">
        <w:rPr>
          <w:rFonts w:ascii="Times New Roman" w:hAnsi="Times New Roman" w:cs="Times New Roman"/>
          <w:sz w:val="24"/>
          <w:szCs w:val="24"/>
          <w:lang w:eastAsia="zh-CN"/>
        </w:rPr>
        <w:t>, there are some disadvantages exist:</w:t>
      </w:r>
    </w:p>
    <w:p w14:paraId="4F0F2ACD" w14:textId="55970E73" w:rsidR="00055473" w:rsidRPr="0046171D" w:rsidRDefault="00026108" w:rsidP="00C22B82">
      <w:pPr>
        <w:pStyle w:val="Listeavsnitt"/>
        <w:numPr>
          <w:ilvl w:val="0"/>
          <w:numId w:val="21"/>
        </w:numPr>
        <w:shd w:val="clear" w:color="auto" w:fill="FFFFFF"/>
        <w:spacing w:after="150" w:line="276" w:lineRule="auto"/>
        <w:ind w:firstLineChars="0"/>
        <w:textAlignment w:val="baseline"/>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Expensive to install </w:t>
      </w:r>
    </w:p>
    <w:p w14:paraId="2DD4BE7E" w14:textId="7DB2CA7D" w:rsidR="00055473" w:rsidRPr="0046171D" w:rsidRDefault="00055473" w:rsidP="00C22B82">
      <w:pPr>
        <w:pStyle w:val="Listeavsnitt"/>
        <w:numPr>
          <w:ilvl w:val="0"/>
          <w:numId w:val="21"/>
        </w:numPr>
        <w:shd w:val="clear" w:color="auto" w:fill="FFFFFF"/>
        <w:spacing w:after="150" w:line="276" w:lineRule="auto"/>
        <w:ind w:firstLineChars="0"/>
        <w:textAlignment w:val="baseline"/>
        <w:rPr>
          <w:rFonts w:ascii="Times New Roman" w:hAnsi="Times New Roman" w:cs="Times New Roman"/>
          <w:sz w:val="24"/>
          <w:szCs w:val="24"/>
          <w:lang w:eastAsia="zh-CN"/>
        </w:rPr>
      </w:pPr>
      <w:r w:rsidRPr="0046171D">
        <w:rPr>
          <w:rFonts w:ascii="Times New Roman" w:hAnsi="Times New Roman" w:cs="Times New Roman"/>
          <w:sz w:val="24"/>
          <w:szCs w:val="24"/>
          <w:lang w:eastAsia="zh-CN"/>
        </w:rPr>
        <w:t>High maintenance costs and potential leakage problems</w:t>
      </w:r>
    </w:p>
    <w:p w14:paraId="3A644908" w14:textId="3D01DC04" w:rsidR="00026108" w:rsidRDefault="00026108" w:rsidP="00C22B82">
      <w:pPr>
        <w:pStyle w:val="Listeavsnitt"/>
        <w:numPr>
          <w:ilvl w:val="0"/>
          <w:numId w:val="21"/>
        </w:numPr>
        <w:shd w:val="clear" w:color="auto" w:fill="FFFFFF"/>
        <w:spacing w:after="150" w:line="276" w:lineRule="auto"/>
        <w:ind w:firstLineChars="0"/>
        <w:textAlignment w:val="baseline"/>
        <w:rPr>
          <w:rFonts w:ascii="Times New Roman" w:hAnsi="Times New Roman" w:cs="Times New Roman"/>
          <w:sz w:val="24"/>
          <w:szCs w:val="24"/>
          <w:lang w:eastAsia="zh-CN"/>
        </w:rPr>
      </w:pPr>
      <w:r w:rsidRPr="0046171D">
        <w:rPr>
          <w:rFonts w:ascii="Times New Roman" w:hAnsi="Times New Roman" w:cs="Times New Roman"/>
          <w:sz w:val="24"/>
          <w:szCs w:val="24"/>
          <w:lang w:eastAsia="zh-CN"/>
        </w:rPr>
        <w:t>Efficiency is poor, operation cost is high</w:t>
      </w:r>
    </w:p>
    <w:p w14:paraId="32C249AB" w14:textId="34A3DE88" w:rsidR="00B95FC3" w:rsidRDefault="00B95FC3" w:rsidP="00B95FC3">
      <w:pPr>
        <w:pStyle w:val="Overskrift2"/>
        <w:numPr>
          <w:ilvl w:val="0"/>
          <w:numId w:val="3"/>
        </w:numPr>
        <w:spacing w:line="276" w:lineRule="auto"/>
        <w:rPr>
          <w:rFonts w:ascii="Times New Roman" w:hAnsi="Times New Roman" w:cs="Times New Roman"/>
          <w:lang w:eastAsia="zh-CN"/>
        </w:rPr>
      </w:pPr>
      <w:bookmarkStart w:id="19" w:name="_Toc445041358"/>
      <w:r>
        <w:rPr>
          <w:rFonts w:ascii="Times New Roman" w:hAnsi="Times New Roman" w:cs="Times New Roman"/>
          <w:lang w:eastAsia="zh-CN"/>
        </w:rPr>
        <w:t>HVAC Control System</w:t>
      </w:r>
    </w:p>
    <w:p w14:paraId="47702486" w14:textId="77777777" w:rsidR="00B95FC3" w:rsidRPr="00B95FC3" w:rsidRDefault="00B95FC3" w:rsidP="00B95FC3">
      <w:pPr>
        <w:rPr>
          <w:lang w:eastAsia="zh-CN"/>
        </w:rPr>
      </w:pPr>
      <w:r w:rsidRPr="00B95FC3">
        <w:rPr>
          <w:lang w:eastAsia="zh-CN"/>
        </w:rPr>
        <w:t>In simplest term, the control is defined as the starting, stopping or regulation of heating, ventilating,</w:t>
      </w:r>
    </w:p>
    <w:p w14:paraId="34360E0F" w14:textId="77777777" w:rsidR="00B95FC3" w:rsidRPr="00B95FC3" w:rsidRDefault="00B95FC3" w:rsidP="00B95FC3">
      <w:pPr>
        <w:rPr>
          <w:lang w:eastAsia="zh-CN"/>
        </w:rPr>
      </w:pPr>
      <w:r w:rsidRPr="00B95FC3">
        <w:rPr>
          <w:lang w:eastAsia="zh-CN"/>
        </w:rPr>
        <w:t>and air conditioning system. Controlling an HVAC system involves three distinct steps:</w:t>
      </w:r>
    </w:p>
    <w:p w14:paraId="18C62613" w14:textId="77777777" w:rsidR="00B95FC3" w:rsidRPr="00B95FC3" w:rsidRDefault="00B95FC3" w:rsidP="00B95FC3">
      <w:pPr>
        <w:rPr>
          <w:lang w:eastAsia="zh-CN"/>
        </w:rPr>
      </w:pPr>
      <w:r w:rsidRPr="00B95FC3">
        <w:rPr>
          <w:lang w:eastAsia="zh-CN"/>
        </w:rPr>
        <w:t>1) Measure a variable and collect data</w:t>
      </w:r>
    </w:p>
    <w:p w14:paraId="04AF6B77" w14:textId="77777777" w:rsidR="00B95FC3" w:rsidRPr="00B95FC3" w:rsidRDefault="00B95FC3" w:rsidP="00B95FC3">
      <w:pPr>
        <w:rPr>
          <w:lang w:eastAsia="zh-CN"/>
        </w:rPr>
      </w:pPr>
      <w:r w:rsidRPr="00B95FC3">
        <w:rPr>
          <w:lang w:eastAsia="zh-CN"/>
        </w:rPr>
        <w:t>2) Process the data with other information</w:t>
      </w:r>
    </w:p>
    <w:p w14:paraId="58BA6F6C" w14:textId="77777777" w:rsidR="00B95FC3" w:rsidRPr="00B95FC3" w:rsidRDefault="00B95FC3" w:rsidP="00B95FC3">
      <w:pPr>
        <w:rPr>
          <w:lang w:eastAsia="zh-CN"/>
        </w:rPr>
      </w:pPr>
      <w:r w:rsidRPr="00B95FC3">
        <w:rPr>
          <w:lang w:eastAsia="zh-CN"/>
        </w:rPr>
        <w:t>3) Cause a control action</w:t>
      </w:r>
    </w:p>
    <w:p w14:paraId="0D9CC646" w14:textId="621A8840" w:rsidR="00B95FC3" w:rsidRDefault="00B95FC3" w:rsidP="00B95FC3">
      <w:pPr>
        <w:rPr>
          <w:lang w:eastAsia="zh-CN"/>
        </w:rPr>
      </w:pPr>
      <w:r w:rsidRPr="00B95FC3">
        <w:rPr>
          <w:lang w:eastAsia="zh-CN"/>
        </w:rPr>
        <w:t>The above three functions are met through sensor, controller and the controlled device.</w:t>
      </w:r>
    </w:p>
    <w:p w14:paraId="2EE9EBF9" w14:textId="77777777" w:rsidR="000142D1" w:rsidRDefault="000142D1" w:rsidP="00B95FC3">
      <w:pPr>
        <w:rPr>
          <w:lang w:eastAsia="zh-CN"/>
        </w:rPr>
      </w:pPr>
    </w:p>
    <w:p w14:paraId="662D9112" w14:textId="27F9A4FE" w:rsidR="009F72FE" w:rsidRPr="0046171D" w:rsidRDefault="00042F45" w:rsidP="00B95FC3">
      <w:pPr>
        <w:pStyle w:val="Overskrift2"/>
        <w:numPr>
          <w:ilvl w:val="0"/>
          <w:numId w:val="3"/>
        </w:numPr>
        <w:spacing w:line="276" w:lineRule="auto"/>
        <w:rPr>
          <w:rFonts w:ascii="Times New Roman" w:hAnsi="Times New Roman" w:cs="Times New Roman"/>
          <w:lang w:eastAsia="zh-CN"/>
        </w:rPr>
      </w:pPr>
      <w:r w:rsidRPr="0046171D">
        <w:rPr>
          <w:rFonts w:ascii="Times New Roman" w:hAnsi="Times New Roman" w:cs="Times New Roman"/>
          <w:lang w:eastAsia="zh-CN"/>
        </w:rPr>
        <w:t xml:space="preserve">Requirements and </w:t>
      </w:r>
      <w:r w:rsidR="00F57FAB" w:rsidRPr="0046171D">
        <w:rPr>
          <w:rFonts w:ascii="Times New Roman" w:hAnsi="Times New Roman" w:cs="Times New Roman"/>
          <w:lang w:eastAsia="zh-CN"/>
        </w:rPr>
        <w:t>Trends</w:t>
      </w:r>
      <w:bookmarkEnd w:id="19"/>
      <w:r w:rsidR="00F57FAB" w:rsidRPr="0046171D">
        <w:rPr>
          <w:rFonts w:ascii="Times New Roman" w:hAnsi="Times New Roman" w:cs="Times New Roman"/>
          <w:lang w:eastAsia="zh-CN"/>
        </w:rPr>
        <w:t xml:space="preserve"> </w:t>
      </w:r>
    </w:p>
    <w:p w14:paraId="7D235E9D" w14:textId="390E4D94" w:rsidR="009F72FE" w:rsidRPr="0046171D" w:rsidRDefault="009F72FE" w:rsidP="00C12BDD">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The traditional HVAC system needs an improvement to optimize users’ experience and m</w:t>
      </w:r>
      <w:r w:rsidR="00042F45" w:rsidRPr="0046171D">
        <w:rPr>
          <w:rFonts w:ascii="Times New Roman" w:hAnsi="Times New Roman" w:cs="Times New Roman"/>
          <w:sz w:val="24"/>
          <w:szCs w:val="24"/>
          <w:lang w:eastAsia="zh-CN"/>
        </w:rPr>
        <w:t>ake maintainers’ work efficient with the fast developing new technology.</w:t>
      </w:r>
    </w:p>
    <w:p w14:paraId="50F1AFA2" w14:textId="5389C79D" w:rsidR="009F72FE" w:rsidRPr="0046171D" w:rsidRDefault="009F72FE"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For the HVAC users, a comfortable customized indoor environment is needed. The HVAC control system should be intelligent enough to make the setting process easy. There should be more methods for system configuration </w:t>
      </w:r>
      <w:r w:rsidR="00712793">
        <w:rPr>
          <w:rFonts w:ascii="Times New Roman" w:hAnsi="Times New Roman" w:cs="Times New Roman"/>
          <w:sz w:val="24"/>
          <w:szCs w:val="24"/>
          <w:lang w:eastAsia="zh-CN"/>
        </w:rPr>
        <w:t>than the existing</w:t>
      </w:r>
      <w:r w:rsidRPr="0046171D">
        <w:rPr>
          <w:rFonts w:ascii="Times New Roman" w:hAnsi="Times New Roman" w:cs="Times New Roman"/>
          <w:sz w:val="24"/>
          <w:szCs w:val="24"/>
          <w:lang w:eastAsia="zh-CN"/>
        </w:rPr>
        <w:t xml:space="preserve"> </w:t>
      </w:r>
      <w:r w:rsidR="00A04000" w:rsidRPr="0046171D">
        <w:rPr>
          <w:rFonts w:ascii="Times New Roman" w:hAnsi="Times New Roman" w:cs="Times New Roman"/>
          <w:sz w:val="24"/>
          <w:szCs w:val="24"/>
          <w:lang w:eastAsia="zh-CN"/>
        </w:rPr>
        <w:t xml:space="preserve">thermostat </w:t>
      </w:r>
      <w:r w:rsidR="00584BBD" w:rsidRPr="0046171D">
        <w:rPr>
          <w:rFonts w:ascii="Times New Roman" w:hAnsi="Times New Roman" w:cs="Times New Roman"/>
          <w:sz w:val="24"/>
          <w:szCs w:val="24"/>
          <w:lang w:eastAsia="zh-CN"/>
        </w:rPr>
        <w:t>control pane</w:t>
      </w:r>
      <w:r w:rsidR="00712793">
        <w:rPr>
          <w:rFonts w:ascii="Times New Roman" w:hAnsi="Times New Roman" w:cs="Times New Roman"/>
          <w:sz w:val="24"/>
          <w:szCs w:val="24"/>
          <w:lang w:eastAsia="zh-CN"/>
        </w:rPr>
        <w:t>l.</w:t>
      </w:r>
      <w:r w:rsidR="00584BBD" w:rsidRPr="0046171D">
        <w:rPr>
          <w:rFonts w:ascii="Times New Roman" w:hAnsi="Times New Roman" w:cs="Times New Roman"/>
          <w:sz w:val="24"/>
          <w:szCs w:val="24"/>
          <w:lang w:eastAsia="zh-CN"/>
        </w:rPr>
        <w:t xml:space="preserve"> </w:t>
      </w:r>
      <w:r w:rsidRPr="0046171D">
        <w:rPr>
          <w:rFonts w:ascii="Times New Roman" w:hAnsi="Times New Roman" w:cs="Times New Roman"/>
          <w:sz w:val="24"/>
          <w:szCs w:val="24"/>
          <w:lang w:eastAsia="zh-CN"/>
        </w:rPr>
        <w:t xml:space="preserve"> Also for the configuration strategies, more factors such as time, weather should be added. In order to make the system work </w:t>
      </w:r>
      <w:r w:rsidR="00712793" w:rsidRPr="0046171D">
        <w:rPr>
          <w:rFonts w:ascii="Times New Roman" w:hAnsi="Times New Roman" w:cs="Times New Roman"/>
          <w:sz w:val="24"/>
          <w:szCs w:val="24"/>
          <w:lang w:eastAsia="zh-CN"/>
        </w:rPr>
        <w:t>auto</w:t>
      </w:r>
      <w:r w:rsidR="00712793">
        <w:rPr>
          <w:rFonts w:ascii="Times New Roman" w:hAnsi="Times New Roman" w:cs="Times New Roman"/>
          <w:sz w:val="24"/>
          <w:szCs w:val="24"/>
          <w:lang w:eastAsia="zh-CN"/>
        </w:rPr>
        <w:t>matica</w:t>
      </w:r>
      <w:r w:rsidR="00712793" w:rsidRPr="0046171D">
        <w:rPr>
          <w:rFonts w:ascii="Times New Roman" w:hAnsi="Times New Roman" w:cs="Times New Roman"/>
          <w:sz w:val="24"/>
          <w:szCs w:val="24"/>
          <w:lang w:eastAsia="zh-CN"/>
        </w:rPr>
        <w:t>lly</w:t>
      </w:r>
      <w:r w:rsidRPr="0046171D">
        <w:rPr>
          <w:rFonts w:ascii="Times New Roman" w:hAnsi="Times New Roman" w:cs="Times New Roman"/>
          <w:sz w:val="24"/>
          <w:szCs w:val="24"/>
          <w:lang w:eastAsia="zh-CN"/>
        </w:rPr>
        <w:t>, some algorithms can be designed to adjust the indoor environment.</w:t>
      </w:r>
    </w:p>
    <w:p w14:paraId="62EBCAC4" w14:textId="1368BBD5" w:rsidR="009F72FE" w:rsidRPr="0046171D" w:rsidRDefault="009F72FE" w:rsidP="004A5E8E">
      <w:pPr>
        <w:rPr>
          <w:rFonts w:ascii="Times New Roman" w:hAnsi="Times New Roman" w:cs="Times New Roman"/>
          <w:sz w:val="24"/>
          <w:szCs w:val="24"/>
          <w:lang w:eastAsia="zh-CN"/>
        </w:rPr>
      </w:pPr>
      <w:r w:rsidRPr="0046171D">
        <w:rPr>
          <w:rFonts w:ascii="Times New Roman" w:hAnsi="Times New Roman" w:cs="Times New Roman"/>
          <w:sz w:val="24"/>
          <w:szCs w:val="24"/>
          <w:lang w:eastAsia="zh-CN"/>
        </w:rPr>
        <w:t>For the HVAC maintainers, they always have</w:t>
      </w:r>
      <w:r w:rsidR="00D5177A" w:rsidRPr="0046171D">
        <w:rPr>
          <w:rFonts w:ascii="Times New Roman" w:hAnsi="Times New Roman" w:cs="Times New Roman"/>
          <w:sz w:val="24"/>
          <w:szCs w:val="24"/>
          <w:lang w:eastAsia="zh-CN"/>
        </w:rPr>
        <w:t xml:space="preserve"> a</w:t>
      </w:r>
      <w:r w:rsidRPr="0046171D">
        <w:rPr>
          <w:rFonts w:ascii="Times New Roman" w:hAnsi="Times New Roman" w:cs="Times New Roman"/>
          <w:sz w:val="24"/>
          <w:szCs w:val="24"/>
          <w:lang w:eastAsia="zh-CN"/>
        </w:rPr>
        <w:t xml:space="preserve"> responsibility to concern about the electricity cost of HVAC system. </w:t>
      </w:r>
      <w:r w:rsidR="00584BBD" w:rsidRPr="0046171D">
        <w:rPr>
          <w:rFonts w:ascii="Times New Roman" w:hAnsi="Times New Roman" w:cs="Times New Roman"/>
          <w:sz w:val="24"/>
          <w:szCs w:val="24"/>
          <w:lang w:eastAsia="zh-CN"/>
        </w:rPr>
        <w:t xml:space="preserve">They inspect the system periodically to make sure the HVAC system work very well. </w:t>
      </w:r>
      <w:r w:rsidRPr="0046171D">
        <w:rPr>
          <w:rFonts w:ascii="Times New Roman" w:hAnsi="Times New Roman" w:cs="Times New Roman"/>
          <w:sz w:val="24"/>
          <w:szCs w:val="24"/>
          <w:lang w:eastAsia="zh-CN"/>
        </w:rPr>
        <w:t>When some problem happens to the HVA</w:t>
      </w:r>
      <w:bookmarkStart w:id="20" w:name="_GoBack"/>
      <w:bookmarkEnd w:id="20"/>
      <w:r w:rsidRPr="0046171D">
        <w:rPr>
          <w:rFonts w:ascii="Times New Roman" w:hAnsi="Times New Roman" w:cs="Times New Roman"/>
          <w:sz w:val="24"/>
          <w:szCs w:val="24"/>
          <w:lang w:eastAsia="zh-CN"/>
        </w:rPr>
        <w:t xml:space="preserve">C system, they often spend much more time on troubleshooting rather than fixing the problem. So a troubleshooting mechanism will help them a lot. </w:t>
      </w:r>
    </w:p>
    <w:p w14:paraId="0ACEB725" w14:textId="40A338CA" w:rsidR="009F72FE" w:rsidRPr="0046171D" w:rsidRDefault="009F72FE"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These </w:t>
      </w:r>
      <w:r w:rsidR="00BE1974" w:rsidRPr="0046171D">
        <w:rPr>
          <w:rFonts w:ascii="Times New Roman" w:hAnsi="Times New Roman" w:cs="Times New Roman"/>
          <w:sz w:val="24"/>
          <w:szCs w:val="24"/>
          <w:lang w:eastAsia="zh-CN"/>
        </w:rPr>
        <w:t xml:space="preserve">requirements </w:t>
      </w:r>
      <w:r w:rsidRPr="0046171D">
        <w:rPr>
          <w:rFonts w:ascii="Times New Roman" w:hAnsi="Times New Roman" w:cs="Times New Roman"/>
          <w:sz w:val="24"/>
          <w:szCs w:val="24"/>
          <w:lang w:eastAsia="zh-CN"/>
        </w:rPr>
        <w:t xml:space="preserve">about HVAC control system has existed for a long time. Now new technology gives us more possibility to solve them. </w:t>
      </w:r>
      <w:r w:rsidR="00A04000" w:rsidRPr="0046171D">
        <w:rPr>
          <w:rFonts w:ascii="Times New Roman" w:hAnsi="Times New Roman" w:cs="Times New Roman"/>
          <w:sz w:val="24"/>
          <w:szCs w:val="24"/>
          <w:lang w:eastAsia="zh-CN"/>
        </w:rPr>
        <w:t xml:space="preserve"> </w:t>
      </w:r>
    </w:p>
    <w:p w14:paraId="69A0A0C5" w14:textId="6AA776D1" w:rsidR="00547853" w:rsidRPr="0046171D" w:rsidRDefault="00547853"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lastRenderedPageBreak/>
        <w:t>The Internet of thin</w:t>
      </w:r>
      <w:r w:rsidR="00EC7160" w:rsidRPr="0046171D">
        <w:rPr>
          <w:rFonts w:ascii="Times New Roman" w:hAnsi="Times New Roman" w:cs="Times New Roman"/>
          <w:sz w:val="24"/>
          <w:szCs w:val="24"/>
          <w:lang w:eastAsia="zh-CN"/>
        </w:rPr>
        <w:t>g</w:t>
      </w:r>
      <w:r w:rsidRPr="0046171D">
        <w:rPr>
          <w:rFonts w:ascii="Times New Roman" w:hAnsi="Times New Roman" w:cs="Times New Roman"/>
          <w:sz w:val="24"/>
          <w:szCs w:val="24"/>
          <w:lang w:eastAsia="zh-CN"/>
        </w:rPr>
        <w:t>s, which is known as IoT, is the network of physical objects—devices, vehicles, buildings and other items embedded with electronics, software, sensors, and network connectivity—that enables these objects to collect and exchange data.</w:t>
      </w:r>
      <w:r w:rsidR="00CB2E54" w:rsidRPr="0046171D">
        <w:rPr>
          <w:rFonts w:ascii="Times New Roman" w:hAnsi="Times New Roman" w:cs="Times New Roman"/>
          <w:sz w:val="24"/>
          <w:szCs w:val="24"/>
          <w:lang w:eastAsia="zh-CN"/>
        </w:rPr>
        <w:t xml:space="preserve"> </w:t>
      </w:r>
    </w:p>
    <w:p w14:paraId="485D1881" w14:textId="00862C22" w:rsidR="00CB2E54" w:rsidRPr="0046171D" w:rsidRDefault="00CB2E54"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Cloud computing, also on-demand computing, is a kind of Internet-based computing that provides shared processing resources and data to computers and other devices on demand</w:t>
      </w:r>
      <w:r w:rsidR="004C7C42" w:rsidRPr="0046171D">
        <w:rPr>
          <w:rFonts w:ascii="Times New Roman" w:hAnsi="Times New Roman" w:cs="Times New Roman"/>
          <w:sz w:val="24"/>
          <w:szCs w:val="24"/>
          <w:lang w:eastAsia="zh-CN"/>
        </w:rPr>
        <w:t>. It</w:t>
      </w:r>
      <w:r w:rsidRPr="0046171D">
        <w:rPr>
          <w:rFonts w:ascii="Times New Roman" w:hAnsi="Times New Roman" w:cs="Times New Roman"/>
          <w:sz w:val="24"/>
          <w:szCs w:val="24"/>
          <w:lang w:eastAsia="zh-CN"/>
        </w:rPr>
        <w:t xml:space="preserve"> has become a highly demanded service or utility due to the advantages of high computing power, cheap cost of services, high performance, scalability, accessibility as well as availability.</w:t>
      </w:r>
    </w:p>
    <w:p w14:paraId="3657C043" w14:textId="6BBCC13F" w:rsidR="004C7C42" w:rsidRPr="0046171D" w:rsidRDefault="004C7C42"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Big data is a term that describes the large volume of data – both structured and unstructured – that inundates a business on a day-to-day basis. But it’s not the amount of data that’s important. It’s what organizations do with the data that matters. Big data can be analyzed for insights that lead to better decisions and strategic business moves.</w:t>
      </w:r>
    </w:p>
    <w:p w14:paraId="52B95C17" w14:textId="5DC88043" w:rsidR="00023D06" w:rsidRPr="0046171D" w:rsidRDefault="00C309E5"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These new technologies will bring revolution to the FM markets, </w:t>
      </w:r>
      <w:r w:rsidR="00DE5897" w:rsidRPr="0046171D">
        <w:rPr>
          <w:rFonts w:ascii="Times New Roman" w:hAnsi="Times New Roman" w:cs="Times New Roman"/>
          <w:sz w:val="24"/>
          <w:szCs w:val="24"/>
          <w:lang w:eastAsia="zh-CN"/>
        </w:rPr>
        <w:t>also for the</w:t>
      </w:r>
      <w:r w:rsidRPr="0046171D">
        <w:rPr>
          <w:rFonts w:ascii="Times New Roman" w:hAnsi="Times New Roman" w:cs="Times New Roman"/>
          <w:sz w:val="24"/>
          <w:szCs w:val="24"/>
          <w:lang w:eastAsia="zh-CN"/>
        </w:rPr>
        <w:t xml:space="preserve"> traditional HVAC control system, the</w:t>
      </w:r>
      <w:r w:rsidR="00DE5897" w:rsidRPr="0046171D">
        <w:rPr>
          <w:rFonts w:ascii="Times New Roman" w:hAnsi="Times New Roman" w:cs="Times New Roman"/>
          <w:sz w:val="24"/>
          <w:szCs w:val="24"/>
          <w:lang w:eastAsia="zh-CN"/>
        </w:rPr>
        <w:t xml:space="preserve">y </w:t>
      </w:r>
      <w:r w:rsidR="00A716D4" w:rsidRPr="0046171D">
        <w:rPr>
          <w:rFonts w:ascii="Times New Roman" w:hAnsi="Times New Roman" w:cs="Times New Roman"/>
          <w:sz w:val="24"/>
          <w:szCs w:val="24"/>
          <w:lang w:eastAsia="zh-CN"/>
        </w:rPr>
        <w:t xml:space="preserve">will </w:t>
      </w:r>
      <w:r w:rsidR="00DE5897" w:rsidRPr="0046171D">
        <w:rPr>
          <w:rFonts w:ascii="Times New Roman" w:hAnsi="Times New Roman" w:cs="Times New Roman"/>
          <w:sz w:val="24"/>
          <w:szCs w:val="24"/>
          <w:lang w:eastAsia="zh-CN"/>
        </w:rPr>
        <w:t xml:space="preserve">bring new </w:t>
      </w:r>
      <w:r w:rsidR="0036221E" w:rsidRPr="0046171D">
        <w:rPr>
          <w:rFonts w:ascii="Times New Roman" w:hAnsi="Times New Roman" w:cs="Times New Roman"/>
          <w:sz w:val="24"/>
          <w:szCs w:val="24"/>
          <w:lang w:eastAsia="zh-CN"/>
        </w:rPr>
        <w:t>solutions</w:t>
      </w:r>
      <w:r w:rsidR="00DE5897" w:rsidRPr="0046171D">
        <w:rPr>
          <w:rFonts w:ascii="Times New Roman" w:hAnsi="Times New Roman" w:cs="Times New Roman"/>
          <w:sz w:val="24"/>
          <w:szCs w:val="24"/>
          <w:lang w:eastAsia="zh-CN"/>
        </w:rPr>
        <w:t xml:space="preserve"> for the requirements</w:t>
      </w:r>
      <w:r w:rsidR="0036221E" w:rsidRPr="0046171D">
        <w:rPr>
          <w:rFonts w:ascii="Times New Roman" w:hAnsi="Times New Roman" w:cs="Times New Roman"/>
          <w:sz w:val="24"/>
          <w:szCs w:val="24"/>
          <w:lang w:eastAsia="zh-CN"/>
        </w:rPr>
        <w:t xml:space="preserve"> of users and maintainers</w:t>
      </w:r>
      <w:r w:rsidR="00DE5897" w:rsidRPr="0046171D">
        <w:rPr>
          <w:rFonts w:ascii="Times New Roman" w:hAnsi="Times New Roman" w:cs="Times New Roman"/>
          <w:sz w:val="24"/>
          <w:szCs w:val="24"/>
          <w:lang w:eastAsia="zh-CN"/>
        </w:rPr>
        <w:t>.</w:t>
      </w:r>
    </w:p>
    <w:p w14:paraId="0491DE1B" w14:textId="30DC8275" w:rsidR="003B0731" w:rsidRPr="00335499" w:rsidRDefault="00347634" w:rsidP="00E87AFA">
      <w:pPr>
        <w:pStyle w:val="Overskrift1"/>
        <w:numPr>
          <w:ilvl w:val="0"/>
          <w:numId w:val="3"/>
        </w:numPr>
        <w:rPr>
          <w:rFonts w:ascii="Times New Roman" w:hAnsi="Times New Roman" w:cs="Times New Roman"/>
          <w:lang w:eastAsia="zh-CN"/>
        </w:rPr>
      </w:pPr>
      <w:bookmarkStart w:id="21" w:name="_Toc445041359"/>
      <w:r w:rsidRPr="0046171D">
        <w:rPr>
          <w:rFonts w:ascii="Times New Roman" w:hAnsi="Times New Roman" w:cs="Times New Roman"/>
          <w:lang w:eastAsia="zh-CN"/>
        </w:rPr>
        <w:t>Problem formulation</w:t>
      </w:r>
      <w:bookmarkEnd w:id="21"/>
    </w:p>
    <w:p w14:paraId="78BFCF44" w14:textId="1F3BB95F" w:rsidR="003B0731" w:rsidRPr="0046171D" w:rsidRDefault="003B0731" w:rsidP="00335499">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As mentioned in the requirements and trends part, the traditional HVAC system needs an improvement to optimize users’ experience by customizing the indoor environment and add some factors such as time and weather to the configuration strategies. and make maintainers’ work efficient with th</w:t>
      </w:r>
      <w:r w:rsidR="000C5F30" w:rsidRPr="0046171D">
        <w:rPr>
          <w:rFonts w:ascii="Times New Roman" w:hAnsi="Times New Roman" w:cs="Times New Roman"/>
          <w:sz w:val="24"/>
          <w:szCs w:val="24"/>
          <w:lang w:eastAsia="zh-CN"/>
        </w:rPr>
        <w:t>e fast developing new technologies</w:t>
      </w:r>
      <w:r w:rsidRPr="0046171D">
        <w:rPr>
          <w:rFonts w:ascii="Times New Roman" w:hAnsi="Times New Roman" w:cs="Times New Roman"/>
          <w:sz w:val="24"/>
          <w:szCs w:val="24"/>
          <w:lang w:eastAsia="zh-CN"/>
        </w:rPr>
        <w:t xml:space="preserve"> such as the internet of things, and cloud computing that is characterized by its high computing power, cheap cost of services, high performance, scalability, accessibility as well as availability, to process large number of data which is known nowadays as Big Data.</w:t>
      </w:r>
    </w:p>
    <w:sectPr w:rsidR="003B0731" w:rsidRPr="0046171D" w:rsidSect="00B22A49">
      <w:headerReference w:type="default" r:id="rId19"/>
      <w:footerReference w:type="default" r:id="rId20"/>
      <w:headerReference w:type="firs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dministrator" w:date="2016-03-02T10:25:00Z" w:initials="A">
    <w:p w14:paraId="4756A397" w14:textId="22F6DB95" w:rsidR="006C6801" w:rsidRDefault="006C6801">
      <w:pPr>
        <w:pStyle w:val="Merknadstekst"/>
        <w:rPr>
          <w:lang w:eastAsia="zh-CN"/>
        </w:rPr>
      </w:pPr>
      <w:r>
        <w:rPr>
          <w:rStyle w:val="Merknadsreferanse"/>
        </w:rPr>
        <w:annotationRef/>
      </w:r>
      <w:r>
        <w:rPr>
          <w:rStyle w:val="Merknadsreferanse"/>
        </w:rPr>
        <w:annotationRef/>
      </w:r>
      <w:r>
        <w:rPr>
          <w:lang w:eastAsia="zh-CN"/>
        </w:rPr>
        <w:t>I</w:t>
      </w:r>
      <w:r>
        <w:rPr>
          <w:rFonts w:hint="eastAsia"/>
          <w:lang w:eastAsia="zh-CN"/>
        </w:rPr>
        <w:t>ntroduc</w:t>
      </w:r>
      <w:r>
        <w:rPr>
          <w:lang w:eastAsia="zh-CN"/>
        </w:rPr>
        <w:t>e more about FM</w:t>
      </w:r>
    </w:p>
  </w:comment>
  <w:comment w:id="16" w:author="Administrator" w:date="2016-03-02T10:26:00Z" w:initials="A">
    <w:p w14:paraId="2CB7F6F6" w14:textId="38D9FBC2" w:rsidR="006C6801" w:rsidRDefault="002D28E7">
      <w:pPr>
        <w:pStyle w:val="Merknadstekst"/>
        <w:rPr>
          <w:lang w:eastAsia="zh-CN"/>
        </w:rPr>
      </w:pPr>
      <w:r>
        <w:rPr>
          <w:lang w:eastAsia="zh-CN"/>
        </w:rPr>
        <w:t xml:space="preserve">Add </w:t>
      </w:r>
      <w:r w:rsidR="006C6801">
        <w:rPr>
          <w:rStyle w:val="Merknadsreferanse"/>
        </w:rPr>
        <w:annotationRef/>
      </w:r>
      <w:r>
        <w:rPr>
          <w:rFonts w:hint="eastAsia"/>
          <w:lang w:eastAsia="zh-CN"/>
        </w:rPr>
        <w:t>HV</w:t>
      </w:r>
      <w:r>
        <w:rPr>
          <w:lang w:eastAsia="zh-CN"/>
        </w:rPr>
        <w:t>AC system drawing, describe how it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56A397" w15:done="0"/>
  <w15:commentEx w15:paraId="2CB7F6F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4A297" w14:textId="77777777" w:rsidR="00C96C6A" w:rsidRDefault="00C96C6A" w:rsidP="002A6273">
      <w:pPr>
        <w:spacing w:after="0" w:line="240" w:lineRule="auto"/>
      </w:pPr>
      <w:r>
        <w:separator/>
      </w:r>
    </w:p>
  </w:endnote>
  <w:endnote w:type="continuationSeparator" w:id="0">
    <w:p w14:paraId="10DA596A" w14:textId="77777777" w:rsidR="00C96C6A" w:rsidRDefault="00C96C6A"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Majalla UI">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iSu">
    <w:altName w:val="宋体"/>
    <w:panose1 w:val="00000000000000000000"/>
    <w:charset w:val="86"/>
    <w:family w:val="roman"/>
    <w:notTrueType/>
    <w:pitch w:val="default"/>
  </w:font>
  <w:font w:name="Traditional Arabic">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14:paraId="4F2C958A" w14:textId="19437E1A" w:rsidR="002A6273" w:rsidRDefault="00C44303">
        <w:pPr>
          <w:pStyle w:val="Bunntekst"/>
          <w:jc w:val="right"/>
        </w:pPr>
        <w:r>
          <w:fldChar w:fldCharType="begin"/>
        </w:r>
        <w:r w:rsidR="002A6273">
          <w:instrText xml:space="preserve"> PAGE   \* MERGEFORMAT </w:instrText>
        </w:r>
        <w:r>
          <w:fldChar w:fldCharType="separate"/>
        </w:r>
        <w:r w:rsidR="00712793">
          <w:rPr>
            <w:noProof/>
          </w:rPr>
          <w:t>9</w:t>
        </w:r>
        <w:r>
          <w:rPr>
            <w:noProof/>
          </w:rPr>
          <w:fldChar w:fldCharType="end"/>
        </w:r>
      </w:p>
    </w:sdtContent>
  </w:sdt>
  <w:p w14:paraId="7C71C1C5" w14:textId="77777777" w:rsidR="002A6273" w:rsidRDefault="002A627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DE6FB" w14:textId="77777777" w:rsidR="00C96C6A" w:rsidRDefault="00C96C6A" w:rsidP="002A6273">
      <w:pPr>
        <w:spacing w:after="0" w:line="240" w:lineRule="auto"/>
      </w:pPr>
      <w:r>
        <w:separator/>
      </w:r>
    </w:p>
  </w:footnote>
  <w:footnote w:type="continuationSeparator" w:id="0">
    <w:p w14:paraId="3A20BEF4" w14:textId="77777777" w:rsidR="00C96C6A" w:rsidRDefault="00C96C6A" w:rsidP="002A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00F39" w14:textId="77777777" w:rsidR="002A6273" w:rsidRDefault="001A22AD" w:rsidP="002A6273">
    <w:pPr>
      <w:pStyle w:val="Topptekst"/>
      <w:tabs>
        <w:tab w:val="clear" w:pos="4680"/>
      </w:tabs>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592B949" wp14:editId="78DB0041">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2D014E" w:rsidRPr="002D014E">
      <w:rPr>
        <w:rFonts w:ascii="Times New Roman" w:hAnsi="Times New Roman" w:cs="Times New Roman"/>
        <w:b/>
        <w:sz w:val="24"/>
        <w:szCs w:val="24"/>
      </w:rPr>
      <w:t>Business Requirements Review</w:t>
    </w:r>
  </w:p>
  <w:p w14:paraId="0014CCC3" w14:textId="77777777" w:rsidR="002A6273" w:rsidRPr="002A6273" w:rsidRDefault="002A6273" w:rsidP="002A6273">
    <w:pPr>
      <w:pStyle w:val="Topptekst"/>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3F742" w14:textId="77777777" w:rsidR="001A22AD" w:rsidRDefault="001A22AD" w:rsidP="001A22AD">
    <w:pPr>
      <w:pStyle w:val="Topptekst"/>
      <w:tabs>
        <w:tab w:val="clear" w:pos="4680"/>
      </w:tabs>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04A5BC8C" wp14:editId="653EEEF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Pr="002D014E">
      <w:rPr>
        <w:rFonts w:ascii="Times New Roman" w:hAnsi="Times New Roman" w:cs="Times New Roman"/>
        <w:b/>
        <w:sz w:val="24"/>
        <w:szCs w:val="24"/>
      </w:rPr>
      <w:t>Business Requirements Review</w:t>
    </w:r>
  </w:p>
  <w:p w14:paraId="4551A373" w14:textId="77777777" w:rsidR="001A22AD" w:rsidRPr="002A6273" w:rsidRDefault="001A22AD" w:rsidP="001A22AD">
    <w:pPr>
      <w:pStyle w:val="Topptekst"/>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67F85202" w14:textId="77777777" w:rsidR="001A22AD" w:rsidRDefault="001A22A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7640A"/>
    <w:multiLevelType w:val="hybridMultilevel"/>
    <w:tmpl w:val="2FC02440"/>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AF4E9A"/>
    <w:multiLevelType w:val="multilevel"/>
    <w:tmpl w:val="845C452E"/>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3" w15:restartNumberingAfterBreak="0">
    <w:nsid w:val="12853DD6"/>
    <w:multiLevelType w:val="hybridMultilevel"/>
    <w:tmpl w:val="386ACBCE"/>
    <w:lvl w:ilvl="0" w:tplc="A97A5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05CA6"/>
    <w:multiLevelType w:val="hybridMultilevel"/>
    <w:tmpl w:val="2BA0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80F1C"/>
    <w:multiLevelType w:val="hybridMultilevel"/>
    <w:tmpl w:val="BC163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20F6C4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0B59F8"/>
    <w:multiLevelType w:val="hybridMultilevel"/>
    <w:tmpl w:val="0FB01DC2"/>
    <w:lvl w:ilvl="0" w:tplc="2578E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F043DC"/>
    <w:multiLevelType w:val="multilevel"/>
    <w:tmpl w:val="479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0A60D8"/>
    <w:multiLevelType w:val="hybridMultilevel"/>
    <w:tmpl w:val="1A72F068"/>
    <w:lvl w:ilvl="0" w:tplc="0E02BFD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14EFF"/>
    <w:multiLevelType w:val="hybridMultilevel"/>
    <w:tmpl w:val="BE507254"/>
    <w:lvl w:ilvl="0" w:tplc="2578E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F5613A"/>
    <w:multiLevelType w:val="hybridMultilevel"/>
    <w:tmpl w:val="B38A3B06"/>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A63E48"/>
    <w:multiLevelType w:val="hybridMultilevel"/>
    <w:tmpl w:val="BC76889A"/>
    <w:lvl w:ilvl="0" w:tplc="CD5C0046">
      <w:start w:val="1"/>
      <w:numFmt w:val="decimal"/>
      <w:lvlText w:val="%1."/>
      <w:lvlJc w:val="left"/>
      <w:pPr>
        <w:ind w:left="420" w:hanging="360"/>
      </w:pPr>
      <w:rPr>
        <w:rFonts w:ascii="Helvetica" w:hAnsi="Helvetica" w:cstheme="minorBidi" w:hint="default"/>
        <w:color w:val="333333"/>
        <w:sz w:val="19"/>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3" w15:restartNumberingAfterBreak="0">
    <w:nsid w:val="3E225D44"/>
    <w:multiLevelType w:val="hybridMultilevel"/>
    <w:tmpl w:val="78DC30C2"/>
    <w:lvl w:ilvl="0" w:tplc="E9F85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AB5E2C"/>
    <w:multiLevelType w:val="multilevel"/>
    <w:tmpl w:val="156E89CA"/>
    <w:lvl w:ilvl="0">
      <w:start w:val="1"/>
      <w:numFmt w:val="bullet"/>
      <w:lvlText w:val=""/>
      <w:lvlJc w:val="left"/>
      <w:pPr>
        <w:tabs>
          <w:tab w:val="num" w:pos="3600"/>
        </w:tabs>
        <w:ind w:left="3600" w:hanging="360"/>
      </w:pPr>
      <w:rPr>
        <w:rFonts w:ascii="Wingdings" w:hAnsi="Wingdings" w:hint="default"/>
      </w:r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5" w15:restartNumberingAfterBreak="0">
    <w:nsid w:val="47DF7C1B"/>
    <w:multiLevelType w:val="hybridMultilevel"/>
    <w:tmpl w:val="E5965DCA"/>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593E43"/>
    <w:multiLevelType w:val="hybridMultilevel"/>
    <w:tmpl w:val="91980FA6"/>
    <w:lvl w:ilvl="0" w:tplc="04090001">
      <w:start w:val="1"/>
      <w:numFmt w:val="bullet"/>
      <w:lvlText w:val=""/>
      <w:lvlJc w:val="left"/>
      <w:pPr>
        <w:ind w:left="3660" w:hanging="420"/>
      </w:pPr>
      <w:rPr>
        <w:rFonts w:ascii="Wingdings" w:hAnsi="Wingdings" w:hint="default"/>
      </w:rPr>
    </w:lvl>
    <w:lvl w:ilvl="1" w:tplc="04090003" w:tentative="1">
      <w:start w:val="1"/>
      <w:numFmt w:val="bullet"/>
      <w:lvlText w:val=""/>
      <w:lvlJc w:val="left"/>
      <w:pPr>
        <w:ind w:left="4080" w:hanging="420"/>
      </w:pPr>
      <w:rPr>
        <w:rFonts w:ascii="Wingdings" w:hAnsi="Wingdings" w:hint="default"/>
      </w:rPr>
    </w:lvl>
    <w:lvl w:ilvl="2" w:tplc="04090005" w:tentative="1">
      <w:start w:val="1"/>
      <w:numFmt w:val="bullet"/>
      <w:lvlText w:val=""/>
      <w:lvlJc w:val="left"/>
      <w:pPr>
        <w:ind w:left="4500" w:hanging="420"/>
      </w:pPr>
      <w:rPr>
        <w:rFonts w:ascii="Wingdings" w:hAnsi="Wingdings" w:hint="default"/>
      </w:rPr>
    </w:lvl>
    <w:lvl w:ilvl="3" w:tplc="04090001" w:tentative="1">
      <w:start w:val="1"/>
      <w:numFmt w:val="bullet"/>
      <w:lvlText w:val=""/>
      <w:lvlJc w:val="left"/>
      <w:pPr>
        <w:ind w:left="4920" w:hanging="420"/>
      </w:pPr>
      <w:rPr>
        <w:rFonts w:ascii="Wingdings" w:hAnsi="Wingdings" w:hint="default"/>
      </w:rPr>
    </w:lvl>
    <w:lvl w:ilvl="4" w:tplc="04090003" w:tentative="1">
      <w:start w:val="1"/>
      <w:numFmt w:val="bullet"/>
      <w:lvlText w:val=""/>
      <w:lvlJc w:val="left"/>
      <w:pPr>
        <w:ind w:left="5340" w:hanging="420"/>
      </w:pPr>
      <w:rPr>
        <w:rFonts w:ascii="Wingdings" w:hAnsi="Wingdings" w:hint="default"/>
      </w:rPr>
    </w:lvl>
    <w:lvl w:ilvl="5" w:tplc="04090005" w:tentative="1">
      <w:start w:val="1"/>
      <w:numFmt w:val="bullet"/>
      <w:lvlText w:val=""/>
      <w:lvlJc w:val="left"/>
      <w:pPr>
        <w:ind w:left="5760" w:hanging="420"/>
      </w:pPr>
      <w:rPr>
        <w:rFonts w:ascii="Wingdings" w:hAnsi="Wingdings" w:hint="default"/>
      </w:rPr>
    </w:lvl>
    <w:lvl w:ilvl="6" w:tplc="04090001" w:tentative="1">
      <w:start w:val="1"/>
      <w:numFmt w:val="bullet"/>
      <w:lvlText w:val=""/>
      <w:lvlJc w:val="left"/>
      <w:pPr>
        <w:ind w:left="6180" w:hanging="420"/>
      </w:pPr>
      <w:rPr>
        <w:rFonts w:ascii="Wingdings" w:hAnsi="Wingdings" w:hint="default"/>
      </w:rPr>
    </w:lvl>
    <w:lvl w:ilvl="7" w:tplc="04090003" w:tentative="1">
      <w:start w:val="1"/>
      <w:numFmt w:val="bullet"/>
      <w:lvlText w:val=""/>
      <w:lvlJc w:val="left"/>
      <w:pPr>
        <w:ind w:left="6600" w:hanging="420"/>
      </w:pPr>
      <w:rPr>
        <w:rFonts w:ascii="Wingdings" w:hAnsi="Wingdings" w:hint="default"/>
      </w:rPr>
    </w:lvl>
    <w:lvl w:ilvl="8" w:tplc="04090005" w:tentative="1">
      <w:start w:val="1"/>
      <w:numFmt w:val="bullet"/>
      <w:lvlText w:val=""/>
      <w:lvlJc w:val="left"/>
      <w:pPr>
        <w:ind w:left="7020" w:hanging="420"/>
      </w:pPr>
      <w:rPr>
        <w:rFonts w:ascii="Wingdings" w:hAnsi="Wingdings" w:hint="default"/>
      </w:rPr>
    </w:lvl>
  </w:abstractNum>
  <w:abstractNum w:abstractNumId="17"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D57B74"/>
    <w:multiLevelType w:val="multilevel"/>
    <w:tmpl w:val="156E89CA"/>
    <w:lvl w:ilvl="0">
      <w:start w:val="1"/>
      <w:numFmt w:val="bullet"/>
      <w:lvlText w:val=""/>
      <w:lvlJc w:val="left"/>
      <w:pPr>
        <w:tabs>
          <w:tab w:val="num" w:pos="3600"/>
        </w:tabs>
        <w:ind w:left="3600" w:hanging="360"/>
      </w:pPr>
      <w:rPr>
        <w:rFonts w:ascii="Wingdings" w:hAnsi="Wingdings" w:hint="default"/>
      </w:r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9" w15:restartNumberingAfterBreak="0">
    <w:nsid w:val="5C6D7A27"/>
    <w:multiLevelType w:val="hybridMultilevel"/>
    <w:tmpl w:val="F560E7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0304CF5"/>
    <w:multiLevelType w:val="hybridMultilevel"/>
    <w:tmpl w:val="3FBC8A56"/>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3C4BAB"/>
    <w:multiLevelType w:val="hybridMultilevel"/>
    <w:tmpl w:val="507AAFAA"/>
    <w:lvl w:ilvl="0" w:tplc="04090001">
      <w:start w:val="1"/>
      <w:numFmt w:val="bullet"/>
      <w:lvlText w:val=""/>
      <w:lvlJc w:val="left"/>
      <w:pPr>
        <w:ind w:left="499" w:hanging="420"/>
      </w:pPr>
      <w:rPr>
        <w:rFonts w:ascii="Wingdings" w:hAnsi="Wingdings" w:hint="default"/>
      </w:rPr>
    </w:lvl>
    <w:lvl w:ilvl="1" w:tplc="04090003" w:tentative="1">
      <w:start w:val="1"/>
      <w:numFmt w:val="bullet"/>
      <w:lvlText w:val=""/>
      <w:lvlJc w:val="left"/>
      <w:pPr>
        <w:ind w:left="919" w:hanging="420"/>
      </w:pPr>
      <w:rPr>
        <w:rFonts w:ascii="Wingdings" w:hAnsi="Wingdings" w:hint="default"/>
      </w:rPr>
    </w:lvl>
    <w:lvl w:ilvl="2" w:tplc="04090005" w:tentative="1">
      <w:start w:val="1"/>
      <w:numFmt w:val="bullet"/>
      <w:lvlText w:val=""/>
      <w:lvlJc w:val="left"/>
      <w:pPr>
        <w:ind w:left="1339" w:hanging="420"/>
      </w:pPr>
      <w:rPr>
        <w:rFonts w:ascii="Wingdings" w:hAnsi="Wingdings" w:hint="default"/>
      </w:rPr>
    </w:lvl>
    <w:lvl w:ilvl="3" w:tplc="04090001" w:tentative="1">
      <w:start w:val="1"/>
      <w:numFmt w:val="bullet"/>
      <w:lvlText w:val=""/>
      <w:lvlJc w:val="left"/>
      <w:pPr>
        <w:ind w:left="1759" w:hanging="420"/>
      </w:pPr>
      <w:rPr>
        <w:rFonts w:ascii="Wingdings" w:hAnsi="Wingdings" w:hint="default"/>
      </w:rPr>
    </w:lvl>
    <w:lvl w:ilvl="4" w:tplc="04090003" w:tentative="1">
      <w:start w:val="1"/>
      <w:numFmt w:val="bullet"/>
      <w:lvlText w:val=""/>
      <w:lvlJc w:val="left"/>
      <w:pPr>
        <w:ind w:left="2179" w:hanging="420"/>
      </w:pPr>
      <w:rPr>
        <w:rFonts w:ascii="Wingdings" w:hAnsi="Wingdings" w:hint="default"/>
      </w:rPr>
    </w:lvl>
    <w:lvl w:ilvl="5" w:tplc="04090005" w:tentative="1">
      <w:start w:val="1"/>
      <w:numFmt w:val="bullet"/>
      <w:lvlText w:val=""/>
      <w:lvlJc w:val="left"/>
      <w:pPr>
        <w:ind w:left="2599" w:hanging="420"/>
      </w:pPr>
      <w:rPr>
        <w:rFonts w:ascii="Wingdings" w:hAnsi="Wingdings" w:hint="default"/>
      </w:rPr>
    </w:lvl>
    <w:lvl w:ilvl="6" w:tplc="04090001" w:tentative="1">
      <w:start w:val="1"/>
      <w:numFmt w:val="bullet"/>
      <w:lvlText w:val=""/>
      <w:lvlJc w:val="left"/>
      <w:pPr>
        <w:ind w:left="3019" w:hanging="420"/>
      </w:pPr>
      <w:rPr>
        <w:rFonts w:ascii="Wingdings" w:hAnsi="Wingdings" w:hint="default"/>
      </w:rPr>
    </w:lvl>
    <w:lvl w:ilvl="7" w:tplc="04090003" w:tentative="1">
      <w:start w:val="1"/>
      <w:numFmt w:val="bullet"/>
      <w:lvlText w:val=""/>
      <w:lvlJc w:val="left"/>
      <w:pPr>
        <w:ind w:left="3439" w:hanging="420"/>
      </w:pPr>
      <w:rPr>
        <w:rFonts w:ascii="Wingdings" w:hAnsi="Wingdings" w:hint="default"/>
      </w:rPr>
    </w:lvl>
    <w:lvl w:ilvl="8" w:tplc="04090005" w:tentative="1">
      <w:start w:val="1"/>
      <w:numFmt w:val="bullet"/>
      <w:lvlText w:val=""/>
      <w:lvlJc w:val="left"/>
      <w:pPr>
        <w:ind w:left="3859" w:hanging="420"/>
      </w:pPr>
      <w:rPr>
        <w:rFonts w:ascii="Wingdings" w:hAnsi="Wingdings" w:hint="default"/>
      </w:rPr>
    </w:lvl>
  </w:abstractNum>
  <w:abstractNum w:abstractNumId="22" w15:restartNumberingAfterBreak="0">
    <w:nsid w:val="6C7A421A"/>
    <w:multiLevelType w:val="hybridMultilevel"/>
    <w:tmpl w:val="968E3A74"/>
    <w:lvl w:ilvl="0" w:tplc="147E6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5A54B7"/>
    <w:multiLevelType w:val="hybridMultilevel"/>
    <w:tmpl w:val="CF9C522C"/>
    <w:lvl w:ilvl="0" w:tplc="BA526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5243ED"/>
    <w:multiLevelType w:val="hybridMultilevel"/>
    <w:tmpl w:val="7682EC48"/>
    <w:lvl w:ilvl="0" w:tplc="89AC1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F451C3"/>
    <w:multiLevelType w:val="multilevel"/>
    <w:tmpl w:val="F54274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6"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D42BC8"/>
    <w:multiLevelType w:val="hybridMultilevel"/>
    <w:tmpl w:val="2BA0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0"/>
  </w:num>
  <w:num w:numId="3">
    <w:abstractNumId w:val="27"/>
  </w:num>
  <w:num w:numId="4">
    <w:abstractNumId w:val="17"/>
  </w:num>
  <w:num w:numId="5">
    <w:abstractNumId w:val="19"/>
  </w:num>
  <w:num w:numId="6">
    <w:abstractNumId w:val="5"/>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13"/>
  </w:num>
  <w:num w:numId="18">
    <w:abstractNumId w:val="7"/>
  </w:num>
  <w:num w:numId="19">
    <w:abstractNumId w:val="8"/>
  </w:num>
  <w:num w:numId="20">
    <w:abstractNumId w:val="25"/>
  </w:num>
  <w:num w:numId="21">
    <w:abstractNumId w:val="21"/>
  </w:num>
  <w:num w:numId="22">
    <w:abstractNumId w:val="2"/>
  </w:num>
  <w:num w:numId="23">
    <w:abstractNumId w:val="10"/>
  </w:num>
  <w:num w:numId="24">
    <w:abstractNumId w:val="11"/>
  </w:num>
  <w:num w:numId="25">
    <w:abstractNumId w:val="20"/>
  </w:num>
  <w:num w:numId="26">
    <w:abstractNumId w:val="1"/>
  </w:num>
  <w:num w:numId="27">
    <w:abstractNumId w:val="14"/>
  </w:num>
  <w:num w:numId="28">
    <w:abstractNumId w:val="18"/>
  </w:num>
  <w:num w:numId="29">
    <w:abstractNumId w:val="16"/>
  </w:num>
  <w:num w:numId="30">
    <w:abstractNumId w:val="12"/>
  </w:num>
  <w:num w:numId="31">
    <w:abstractNumId w:val="3"/>
  </w:num>
  <w:num w:numId="32">
    <w:abstractNumId w:val="15"/>
  </w:num>
  <w:num w:numId="33">
    <w:abstractNumId w:val="24"/>
  </w:num>
  <w:num w:numId="34">
    <w:abstractNumId w:val="22"/>
  </w:num>
  <w:num w:numId="35">
    <w:abstractNumId w:val="9"/>
  </w:num>
  <w:num w:numId="36">
    <w:abstractNumId w:val="23"/>
  </w:num>
  <w:num w:numId="3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awtDQ1MzW1NDcxMDQxNzdX0lEKTi0uzszPAykwMqgFAJmkaAQtAAAA"/>
  </w:docVars>
  <w:rsids>
    <w:rsidRoot w:val="004B251C"/>
    <w:rsid w:val="00003478"/>
    <w:rsid w:val="000142D1"/>
    <w:rsid w:val="00016E10"/>
    <w:rsid w:val="0002080C"/>
    <w:rsid w:val="00023D06"/>
    <w:rsid w:val="00024686"/>
    <w:rsid w:val="00026108"/>
    <w:rsid w:val="000373AF"/>
    <w:rsid w:val="000424C0"/>
    <w:rsid w:val="00042F45"/>
    <w:rsid w:val="00043580"/>
    <w:rsid w:val="00043FED"/>
    <w:rsid w:val="00055473"/>
    <w:rsid w:val="00065639"/>
    <w:rsid w:val="00065F1C"/>
    <w:rsid w:val="00070914"/>
    <w:rsid w:val="0009480E"/>
    <w:rsid w:val="000C5F30"/>
    <w:rsid w:val="000D6ADB"/>
    <w:rsid w:val="000E6719"/>
    <w:rsid w:val="00147D72"/>
    <w:rsid w:val="00157FCA"/>
    <w:rsid w:val="001A22AD"/>
    <w:rsid w:val="001A297A"/>
    <w:rsid w:val="001C22E6"/>
    <w:rsid w:val="001E42F6"/>
    <w:rsid w:val="001F4B31"/>
    <w:rsid w:val="001F7328"/>
    <w:rsid w:val="00217AE6"/>
    <w:rsid w:val="00235291"/>
    <w:rsid w:val="00241AAF"/>
    <w:rsid w:val="00243075"/>
    <w:rsid w:val="0026498B"/>
    <w:rsid w:val="00285242"/>
    <w:rsid w:val="002979F5"/>
    <w:rsid w:val="002A6273"/>
    <w:rsid w:val="002B09C7"/>
    <w:rsid w:val="002B7D90"/>
    <w:rsid w:val="002D014E"/>
    <w:rsid w:val="002D28E7"/>
    <w:rsid w:val="002E4F1E"/>
    <w:rsid w:val="00335499"/>
    <w:rsid w:val="00335E1D"/>
    <w:rsid w:val="00347634"/>
    <w:rsid w:val="00353C72"/>
    <w:rsid w:val="00356188"/>
    <w:rsid w:val="0036221E"/>
    <w:rsid w:val="003646A5"/>
    <w:rsid w:val="0039166C"/>
    <w:rsid w:val="003A0916"/>
    <w:rsid w:val="003A0D42"/>
    <w:rsid w:val="003B0731"/>
    <w:rsid w:val="003B4FC7"/>
    <w:rsid w:val="003D313A"/>
    <w:rsid w:val="003E1D2B"/>
    <w:rsid w:val="00415C4F"/>
    <w:rsid w:val="00421F68"/>
    <w:rsid w:val="00422B08"/>
    <w:rsid w:val="004441B2"/>
    <w:rsid w:val="004470D4"/>
    <w:rsid w:val="004473FD"/>
    <w:rsid w:val="00455D9B"/>
    <w:rsid w:val="0046171D"/>
    <w:rsid w:val="00471F26"/>
    <w:rsid w:val="00477686"/>
    <w:rsid w:val="00477C97"/>
    <w:rsid w:val="004A18C3"/>
    <w:rsid w:val="004A59AF"/>
    <w:rsid w:val="004A5E8E"/>
    <w:rsid w:val="004B251C"/>
    <w:rsid w:val="004C7C42"/>
    <w:rsid w:val="004D7B5D"/>
    <w:rsid w:val="004F0B0B"/>
    <w:rsid w:val="004F0B6D"/>
    <w:rsid w:val="005321D7"/>
    <w:rsid w:val="00547853"/>
    <w:rsid w:val="00552000"/>
    <w:rsid w:val="00565BA3"/>
    <w:rsid w:val="005742D5"/>
    <w:rsid w:val="005746ED"/>
    <w:rsid w:val="00584BBD"/>
    <w:rsid w:val="0059388A"/>
    <w:rsid w:val="005B1C89"/>
    <w:rsid w:val="005B2150"/>
    <w:rsid w:val="005C6525"/>
    <w:rsid w:val="005D7032"/>
    <w:rsid w:val="005E731B"/>
    <w:rsid w:val="006172B4"/>
    <w:rsid w:val="00634B2A"/>
    <w:rsid w:val="0064174E"/>
    <w:rsid w:val="00660807"/>
    <w:rsid w:val="0069567A"/>
    <w:rsid w:val="00695791"/>
    <w:rsid w:val="006B53DF"/>
    <w:rsid w:val="006C6801"/>
    <w:rsid w:val="006D3BEF"/>
    <w:rsid w:val="006D7FB0"/>
    <w:rsid w:val="006E263D"/>
    <w:rsid w:val="006F5C3A"/>
    <w:rsid w:val="00712793"/>
    <w:rsid w:val="00714539"/>
    <w:rsid w:val="00754D4D"/>
    <w:rsid w:val="007935DC"/>
    <w:rsid w:val="007A4132"/>
    <w:rsid w:val="007B3307"/>
    <w:rsid w:val="00801ADE"/>
    <w:rsid w:val="00852D6C"/>
    <w:rsid w:val="008540E5"/>
    <w:rsid w:val="008578A2"/>
    <w:rsid w:val="008839A7"/>
    <w:rsid w:val="0088440E"/>
    <w:rsid w:val="008871E1"/>
    <w:rsid w:val="0089307D"/>
    <w:rsid w:val="008B3B0F"/>
    <w:rsid w:val="008B583D"/>
    <w:rsid w:val="008D5126"/>
    <w:rsid w:val="008E7898"/>
    <w:rsid w:val="00901457"/>
    <w:rsid w:val="00910A22"/>
    <w:rsid w:val="00967CF5"/>
    <w:rsid w:val="0097512F"/>
    <w:rsid w:val="009928B8"/>
    <w:rsid w:val="009935F0"/>
    <w:rsid w:val="009C636D"/>
    <w:rsid w:val="009E5CB7"/>
    <w:rsid w:val="009F72FE"/>
    <w:rsid w:val="00A04000"/>
    <w:rsid w:val="00A14CA9"/>
    <w:rsid w:val="00A328C3"/>
    <w:rsid w:val="00A43CE3"/>
    <w:rsid w:val="00A61E3C"/>
    <w:rsid w:val="00A716D4"/>
    <w:rsid w:val="00A7292C"/>
    <w:rsid w:val="00A753F6"/>
    <w:rsid w:val="00AB1FBE"/>
    <w:rsid w:val="00AC1D27"/>
    <w:rsid w:val="00AC319F"/>
    <w:rsid w:val="00AE4AB7"/>
    <w:rsid w:val="00B22A49"/>
    <w:rsid w:val="00B22C23"/>
    <w:rsid w:val="00B3281A"/>
    <w:rsid w:val="00B76358"/>
    <w:rsid w:val="00B90229"/>
    <w:rsid w:val="00B94C1B"/>
    <w:rsid w:val="00B95A82"/>
    <w:rsid w:val="00B95FC3"/>
    <w:rsid w:val="00BE1974"/>
    <w:rsid w:val="00BE35E1"/>
    <w:rsid w:val="00BE7FB1"/>
    <w:rsid w:val="00BF6A19"/>
    <w:rsid w:val="00C121A2"/>
    <w:rsid w:val="00C12BDD"/>
    <w:rsid w:val="00C22B82"/>
    <w:rsid w:val="00C27ECF"/>
    <w:rsid w:val="00C309E5"/>
    <w:rsid w:val="00C44303"/>
    <w:rsid w:val="00C456CC"/>
    <w:rsid w:val="00C479A1"/>
    <w:rsid w:val="00C57510"/>
    <w:rsid w:val="00C60DF8"/>
    <w:rsid w:val="00C765E0"/>
    <w:rsid w:val="00C91531"/>
    <w:rsid w:val="00C96C6A"/>
    <w:rsid w:val="00CA76E0"/>
    <w:rsid w:val="00CB2E54"/>
    <w:rsid w:val="00CB3830"/>
    <w:rsid w:val="00CC424F"/>
    <w:rsid w:val="00D14EF6"/>
    <w:rsid w:val="00D5177A"/>
    <w:rsid w:val="00D52500"/>
    <w:rsid w:val="00D53417"/>
    <w:rsid w:val="00D5487E"/>
    <w:rsid w:val="00D606B0"/>
    <w:rsid w:val="00D71809"/>
    <w:rsid w:val="00D8046E"/>
    <w:rsid w:val="00D80B95"/>
    <w:rsid w:val="00D96DDE"/>
    <w:rsid w:val="00DC5519"/>
    <w:rsid w:val="00DD022E"/>
    <w:rsid w:val="00DE45B7"/>
    <w:rsid w:val="00DE5897"/>
    <w:rsid w:val="00E1462E"/>
    <w:rsid w:val="00E2535F"/>
    <w:rsid w:val="00E35983"/>
    <w:rsid w:val="00E573D0"/>
    <w:rsid w:val="00E75F7A"/>
    <w:rsid w:val="00E81C69"/>
    <w:rsid w:val="00E868C1"/>
    <w:rsid w:val="00E87AFA"/>
    <w:rsid w:val="00EA2A2E"/>
    <w:rsid w:val="00EB036F"/>
    <w:rsid w:val="00EB2390"/>
    <w:rsid w:val="00EC2699"/>
    <w:rsid w:val="00EC7160"/>
    <w:rsid w:val="00EE2969"/>
    <w:rsid w:val="00EE3634"/>
    <w:rsid w:val="00EE4AF2"/>
    <w:rsid w:val="00EF57CF"/>
    <w:rsid w:val="00F1154E"/>
    <w:rsid w:val="00F43478"/>
    <w:rsid w:val="00F57A4F"/>
    <w:rsid w:val="00F57FAB"/>
    <w:rsid w:val="00F800FD"/>
    <w:rsid w:val="00F80656"/>
    <w:rsid w:val="00F965FB"/>
    <w:rsid w:val="00FA0A8A"/>
    <w:rsid w:val="00FC2E67"/>
    <w:rsid w:val="00FF5293"/>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3B904"/>
  <w15:docId w15:val="{7D5884D4-952E-4631-AC9F-8FD28B9D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525"/>
  </w:style>
  <w:style w:type="paragraph" w:styleId="Overskrift1">
    <w:name w:val="heading 1"/>
    <w:basedOn w:val="Normal"/>
    <w:next w:val="Normal"/>
    <w:link w:val="Overskrift1Tegn"/>
    <w:uiPriority w:val="9"/>
    <w:qFormat/>
    <w:rsid w:val="005C6525"/>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Overskrift2">
    <w:name w:val="heading 2"/>
    <w:basedOn w:val="Normal"/>
    <w:next w:val="Normal"/>
    <w:link w:val="Overskrift2Tegn"/>
    <w:uiPriority w:val="9"/>
    <w:unhideWhenUsed/>
    <w:qFormat/>
    <w:rsid w:val="005C6525"/>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Overskrift3">
    <w:name w:val="heading 3"/>
    <w:basedOn w:val="Normal"/>
    <w:next w:val="Normal"/>
    <w:link w:val="Overskrift3Tegn"/>
    <w:uiPriority w:val="9"/>
    <w:semiHidden/>
    <w:unhideWhenUsed/>
    <w:qFormat/>
    <w:rsid w:val="005C6525"/>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Overskrift4">
    <w:name w:val="heading 4"/>
    <w:basedOn w:val="Normal"/>
    <w:next w:val="Normal"/>
    <w:link w:val="Overskrift4Tegn"/>
    <w:uiPriority w:val="9"/>
    <w:semiHidden/>
    <w:unhideWhenUsed/>
    <w:qFormat/>
    <w:rsid w:val="005C6525"/>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Overskrift5">
    <w:name w:val="heading 5"/>
    <w:basedOn w:val="Normal"/>
    <w:next w:val="Normal"/>
    <w:link w:val="Overskrift5Tegn"/>
    <w:uiPriority w:val="9"/>
    <w:semiHidden/>
    <w:unhideWhenUsed/>
    <w:qFormat/>
    <w:rsid w:val="005C6525"/>
    <w:pPr>
      <w:keepNext/>
      <w:keepLines/>
      <w:spacing w:before="40" w:after="0"/>
      <w:outlineLvl w:val="4"/>
    </w:pPr>
    <w:rPr>
      <w:rFonts w:asciiTheme="majorHAnsi" w:eastAsiaTheme="majorEastAsia" w:hAnsiTheme="majorHAnsi" w:cstheme="majorBidi"/>
      <w:caps/>
      <w:color w:val="0B5294" w:themeColor="accent1" w:themeShade="BF"/>
    </w:rPr>
  </w:style>
  <w:style w:type="paragraph" w:styleId="Overskrift6">
    <w:name w:val="heading 6"/>
    <w:basedOn w:val="Normal"/>
    <w:next w:val="Normal"/>
    <w:link w:val="Overskrift6Tegn"/>
    <w:uiPriority w:val="9"/>
    <w:semiHidden/>
    <w:unhideWhenUsed/>
    <w:qFormat/>
    <w:rsid w:val="005C6525"/>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Overskrift7">
    <w:name w:val="heading 7"/>
    <w:basedOn w:val="Normal"/>
    <w:next w:val="Normal"/>
    <w:link w:val="Overskrift7Tegn"/>
    <w:uiPriority w:val="9"/>
    <w:semiHidden/>
    <w:unhideWhenUsed/>
    <w:qFormat/>
    <w:rsid w:val="005C6525"/>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Overskrift8">
    <w:name w:val="heading 8"/>
    <w:basedOn w:val="Normal"/>
    <w:next w:val="Normal"/>
    <w:link w:val="Overskrift8Tegn"/>
    <w:uiPriority w:val="9"/>
    <w:semiHidden/>
    <w:unhideWhenUsed/>
    <w:qFormat/>
    <w:rsid w:val="005C6525"/>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Overskrift9">
    <w:name w:val="heading 9"/>
    <w:basedOn w:val="Normal"/>
    <w:next w:val="Normal"/>
    <w:link w:val="Overskrift9Tegn"/>
    <w:uiPriority w:val="9"/>
    <w:semiHidden/>
    <w:unhideWhenUsed/>
    <w:qFormat/>
    <w:rsid w:val="005C6525"/>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A6273"/>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2A6273"/>
  </w:style>
  <w:style w:type="paragraph" w:styleId="Bunntekst">
    <w:name w:val="footer"/>
    <w:basedOn w:val="Normal"/>
    <w:link w:val="BunntekstTegn"/>
    <w:uiPriority w:val="99"/>
    <w:unhideWhenUsed/>
    <w:rsid w:val="002A6273"/>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2A6273"/>
  </w:style>
  <w:style w:type="paragraph" w:styleId="Bobletekst">
    <w:name w:val="Balloon Text"/>
    <w:basedOn w:val="Normal"/>
    <w:link w:val="BobletekstTegn"/>
    <w:uiPriority w:val="99"/>
    <w:semiHidden/>
    <w:unhideWhenUsed/>
    <w:rsid w:val="002A6273"/>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A6273"/>
    <w:rPr>
      <w:rFonts w:ascii="Tahoma" w:hAnsi="Tahoma" w:cs="Tahoma"/>
      <w:sz w:val="16"/>
      <w:szCs w:val="16"/>
    </w:rPr>
  </w:style>
  <w:style w:type="table" w:styleId="Tabellrutenett">
    <w:name w:val="Table Grid"/>
    <w:basedOn w:val="Vanligtabel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2D014E"/>
    <w:pPr>
      <w:ind w:firstLineChars="200" w:firstLine="420"/>
    </w:pPr>
  </w:style>
  <w:style w:type="character" w:customStyle="1" w:styleId="IngenmellomromTegn">
    <w:name w:val="Ingen mellomrom Tegn"/>
    <w:basedOn w:val="Standardskriftforavsnitt"/>
    <w:link w:val="Ingenmellomrom"/>
    <w:uiPriority w:val="1"/>
    <w:locked/>
    <w:rsid w:val="00D14EF6"/>
  </w:style>
  <w:style w:type="paragraph" w:styleId="Ingenmellomrom">
    <w:name w:val="No Spacing"/>
    <w:link w:val="IngenmellomromTegn"/>
    <w:uiPriority w:val="1"/>
    <w:qFormat/>
    <w:rsid w:val="005C6525"/>
    <w:pPr>
      <w:spacing w:after="0" w:line="240" w:lineRule="auto"/>
    </w:pPr>
  </w:style>
  <w:style w:type="character" w:styleId="Sterk">
    <w:name w:val="Strong"/>
    <w:basedOn w:val="Standardskriftforavsnitt"/>
    <w:uiPriority w:val="22"/>
    <w:qFormat/>
    <w:rsid w:val="005C6525"/>
    <w:rPr>
      <w:b/>
      <w:bCs/>
    </w:rPr>
  </w:style>
  <w:style w:type="character" w:styleId="Hyperkobling">
    <w:name w:val="Hyperlink"/>
    <w:basedOn w:val="Standardskriftforavsnitt"/>
    <w:uiPriority w:val="99"/>
    <w:unhideWhenUsed/>
    <w:rsid w:val="001A22AD"/>
    <w:rPr>
      <w:color w:val="0000FF"/>
      <w:u w:val="single"/>
    </w:rPr>
  </w:style>
  <w:style w:type="character" w:customStyle="1" w:styleId="Overskrift1Tegn">
    <w:name w:val="Overskrift 1 Tegn"/>
    <w:basedOn w:val="Standardskriftforavsnitt"/>
    <w:link w:val="Overskrift1"/>
    <w:uiPriority w:val="9"/>
    <w:rsid w:val="005C6525"/>
    <w:rPr>
      <w:rFonts w:asciiTheme="majorHAnsi" w:eastAsiaTheme="majorEastAsia" w:hAnsiTheme="majorHAnsi" w:cstheme="majorBidi"/>
      <w:color w:val="073763" w:themeColor="accent1" w:themeShade="80"/>
      <w:sz w:val="36"/>
      <w:szCs w:val="36"/>
    </w:rPr>
  </w:style>
  <w:style w:type="paragraph" w:styleId="Overskriftforinnholdsfortegnelse">
    <w:name w:val="TOC Heading"/>
    <w:basedOn w:val="Overskrift1"/>
    <w:next w:val="Normal"/>
    <w:uiPriority w:val="39"/>
    <w:unhideWhenUsed/>
    <w:qFormat/>
    <w:rsid w:val="005C6525"/>
    <w:pPr>
      <w:outlineLvl w:val="9"/>
    </w:pPr>
  </w:style>
  <w:style w:type="paragraph" w:styleId="INNH1">
    <w:name w:val="toc 1"/>
    <w:basedOn w:val="Normal"/>
    <w:next w:val="Normal"/>
    <w:autoRedefine/>
    <w:uiPriority w:val="39"/>
    <w:unhideWhenUsed/>
    <w:rsid w:val="001A22AD"/>
    <w:pPr>
      <w:spacing w:after="100"/>
    </w:pPr>
  </w:style>
  <w:style w:type="paragraph" w:styleId="INNH2">
    <w:name w:val="toc 2"/>
    <w:basedOn w:val="Normal"/>
    <w:next w:val="Normal"/>
    <w:autoRedefine/>
    <w:uiPriority w:val="39"/>
    <w:unhideWhenUsed/>
    <w:rsid w:val="001A22AD"/>
    <w:pPr>
      <w:spacing w:after="100"/>
      <w:ind w:left="220"/>
    </w:pPr>
  </w:style>
  <w:style w:type="character" w:customStyle="1" w:styleId="apple-converted-space">
    <w:name w:val="apple-converted-space"/>
    <w:basedOn w:val="Standardskriftforavsnitt"/>
    <w:rsid w:val="00E75F7A"/>
  </w:style>
  <w:style w:type="paragraph" w:styleId="Bibliografi">
    <w:name w:val="Bibliography"/>
    <w:basedOn w:val="Normal"/>
    <w:next w:val="Normal"/>
    <w:uiPriority w:val="37"/>
    <w:unhideWhenUsed/>
    <w:rsid w:val="000373AF"/>
  </w:style>
  <w:style w:type="character" w:styleId="Merknadsreferanse">
    <w:name w:val="annotation reference"/>
    <w:basedOn w:val="Standardskriftforavsnitt"/>
    <w:uiPriority w:val="99"/>
    <w:semiHidden/>
    <w:unhideWhenUsed/>
    <w:rsid w:val="000424C0"/>
    <w:rPr>
      <w:sz w:val="21"/>
      <w:szCs w:val="21"/>
    </w:rPr>
  </w:style>
  <w:style w:type="paragraph" w:styleId="Merknadstekst">
    <w:name w:val="annotation text"/>
    <w:basedOn w:val="Normal"/>
    <w:link w:val="MerknadstekstTegn"/>
    <w:uiPriority w:val="99"/>
    <w:unhideWhenUsed/>
    <w:rsid w:val="000424C0"/>
  </w:style>
  <w:style w:type="character" w:customStyle="1" w:styleId="MerknadstekstTegn">
    <w:name w:val="Merknadstekst Tegn"/>
    <w:basedOn w:val="Standardskriftforavsnitt"/>
    <w:link w:val="Merknadstekst"/>
    <w:uiPriority w:val="99"/>
    <w:rsid w:val="000424C0"/>
  </w:style>
  <w:style w:type="paragraph" w:styleId="Kommentaremne">
    <w:name w:val="annotation subject"/>
    <w:basedOn w:val="Merknadstekst"/>
    <w:next w:val="Merknadstekst"/>
    <w:link w:val="KommentaremneTegn"/>
    <w:uiPriority w:val="99"/>
    <w:semiHidden/>
    <w:unhideWhenUsed/>
    <w:rsid w:val="000424C0"/>
    <w:rPr>
      <w:b/>
      <w:bCs/>
    </w:rPr>
  </w:style>
  <w:style w:type="character" w:customStyle="1" w:styleId="KommentaremneTegn">
    <w:name w:val="Kommentaremne Tegn"/>
    <w:basedOn w:val="MerknadstekstTegn"/>
    <w:link w:val="Kommentaremne"/>
    <w:uiPriority w:val="99"/>
    <w:semiHidden/>
    <w:rsid w:val="000424C0"/>
    <w:rPr>
      <w:b/>
      <w:bCs/>
    </w:rPr>
  </w:style>
  <w:style w:type="character" w:customStyle="1" w:styleId="Overskrift2Tegn">
    <w:name w:val="Overskrift 2 Tegn"/>
    <w:basedOn w:val="Standardskriftforavsnitt"/>
    <w:link w:val="Overskrift2"/>
    <w:uiPriority w:val="9"/>
    <w:rsid w:val="005C6525"/>
    <w:rPr>
      <w:rFonts w:asciiTheme="majorHAnsi" w:eastAsiaTheme="majorEastAsia" w:hAnsiTheme="majorHAnsi" w:cstheme="majorBidi"/>
      <w:color w:val="0B5294" w:themeColor="accent1" w:themeShade="BF"/>
      <w:sz w:val="32"/>
      <w:szCs w:val="32"/>
    </w:rPr>
  </w:style>
  <w:style w:type="character" w:customStyle="1" w:styleId="Overskrift3Tegn">
    <w:name w:val="Overskrift 3 Tegn"/>
    <w:basedOn w:val="Standardskriftforavsnitt"/>
    <w:link w:val="Overskrift3"/>
    <w:uiPriority w:val="9"/>
    <w:semiHidden/>
    <w:rsid w:val="005C6525"/>
    <w:rPr>
      <w:rFonts w:asciiTheme="majorHAnsi" w:eastAsiaTheme="majorEastAsia" w:hAnsiTheme="majorHAnsi" w:cstheme="majorBidi"/>
      <w:color w:val="0B5294" w:themeColor="accent1" w:themeShade="BF"/>
      <w:sz w:val="28"/>
      <w:szCs w:val="28"/>
    </w:rPr>
  </w:style>
  <w:style w:type="character" w:customStyle="1" w:styleId="Overskrift4Tegn">
    <w:name w:val="Overskrift 4 Tegn"/>
    <w:basedOn w:val="Standardskriftforavsnitt"/>
    <w:link w:val="Overskrift4"/>
    <w:uiPriority w:val="9"/>
    <w:semiHidden/>
    <w:rsid w:val="005C6525"/>
    <w:rPr>
      <w:rFonts w:asciiTheme="majorHAnsi" w:eastAsiaTheme="majorEastAsia" w:hAnsiTheme="majorHAnsi" w:cstheme="majorBidi"/>
      <w:color w:val="0B5294" w:themeColor="accent1" w:themeShade="BF"/>
      <w:sz w:val="24"/>
      <w:szCs w:val="24"/>
    </w:rPr>
  </w:style>
  <w:style w:type="character" w:customStyle="1" w:styleId="Overskrift5Tegn">
    <w:name w:val="Overskrift 5 Tegn"/>
    <w:basedOn w:val="Standardskriftforavsnitt"/>
    <w:link w:val="Overskrift5"/>
    <w:uiPriority w:val="9"/>
    <w:semiHidden/>
    <w:rsid w:val="005C6525"/>
    <w:rPr>
      <w:rFonts w:asciiTheme="majorHAnsi" w:eastAsiaTheme="majorEastAsia" w:hAnsiTheme="majorHAnsi" w:cstheme="majorBidi"/>
      <w:caps/>
      <w:color w:val="0B5294" w:themeColor="accent1" w:themeShade="BF"/>
    </w:rPr>
  </w:style>
  <w:style w:type="character" w:customStyle="1" w:styleId="Overskrift6Tegn">
    <w:name w:val="Overskrift 6 Tegn"/>
    <w:basedOn w:val="Standardskriftforavsnitt"/>
    <w:link w:val="Overskrift6"/>
    <w:uiPriority w:val="9"/>
    <w:semiHidden/>
    <w:rsid w:val="005C6525"/>
    <w:rPr>
      <w:rFonts w:asciiTheme="majorHAnsi" w:eastAsiaTheme="majorEastAsia" w:hAnsiTheme="majorHAnsi" w:cstheme="majorBidi"/>
      <w:i/>
      <w:iCs/>
      <w:caps/>
      <w:color w:val="073763" w:themeColor="accent1" w:themeShade="80"/>
    </w:rPr>
  </w:style>
  <w:style w:type="character" w:customStyle="1" w:styleId="Overskrift7Tegn">
    <w:name w:val="Overskrift 7 Tegn"/>
    <w:basedOn w:val="Standardskriftforavsnitt"/>
    <w:link w:val="Overskrift7"/>
    <w:uiPriority w:val="9"/>
    <w:semiHidden/>
    <w:rsid w:val="005C6525"/>
    <w:rPr>
      <w:rFonts w:asciiTheme="majorHAnsi" w:eastAsiaTheme="majorEastAsia" w:hAnsiTheme="majorHAnsi" w:cstheme="majorBidi"/>
      <w:b/>
      <w:bCs/>
      <w:color w:val="073763" w:themeColor="accent1" w:themeShade="80"/>
    </w:rPr>
  </w:style>
  <w:style w:type="character" w:customStyle="1" w:styleId="Overskrift8Tegn">
    <w:name w:val="Overskrift 8 Tegn"/>
    <w:basedOn w:val="Standardskriftforavsnitt"/>
    <w:link w:val="Overskrift8"/>
    <w:uiPriority w:val="9"/>
    <w:semiHidden/>
    <w:rsid w:val="005C6525"/>
    <w:rPr>
      <w:rFonts w:asciiTheme="majorHAnsi" w:eastAsiaTheme="majorEastAsia" w:hAnsiTheme="majorHAnsi" w:cstheme="majorBidi"/>
      <w:b/>
      <w:bCs/>
      <w:i/>
      <w:iCs/>
      <w:color w:val="073763" w:themeColor="accent1" w:themeShade="80"/>
    </w:rPr>
  </w:style>
  <w:style w:type="character" w:customStyle="1" w:styleId="Overskrift9Tegn">
    <w:name w:val="Overskrift 9 Tegn"/>
    <w:basedOn w:val="Standardskriftforavsnitt"/>
    <w:link w:val="Overskrift9"/>
    <w:uiPriority w:val="9"/>
    <w:semiHidden/>
    <w:rsid w:val="005C6525"/>
    <w:rPr>
      <w:rFonts w:asciiTheme="majorHAnsi" w:eastAsiaTheme="majorEastAsia" w:hAnsiTheme="majorHAnsi" w:cstheme="majorBidi"/>
      <w:i/>
      <w:iCs/>
      <w:color w:val="073763" w:themeColor="accent1" w:themeShade="80"/>
    </w:rPr>
  </w:style>
  <w:style w:type="paragraph" w:styleId="Bildetekst">
    <w:name w:val="caption"/>
    <w:basedOn w:val="Normal"/>
    <w:next w:val="Normal"/>
    <w:uiPriority w:val="35"/>
    <w:semiHidden/>
    <w:unhideWhenUsed/>
    <w:qFormat/>
    <w:rsid w:val="005C6525"/>
    <w:pPr>
      <w:spacing w:line="240" w:lineRule="auto"/>
    </w:pPr>
    <w:rPr>
      <w:b/>
      <w:bCs/>
      <w:smallCaps/>
      <w:color w:val="04617B" w:themeColor="text2"/>
    </w:rPr>
  </w:style>
  <w:style w:type="paragraph" w:styleId="Tittel">
    <w:name w:val="Title"/>
    <w:basedOn w:val="Normal"/>
    <w:next w:val="Normal"/>
    <w:link w:val="TittelTegn"/>
    <w:uiPriority w:val="10"/>
    <w:qFormat/>
    <w:rsid w:val="005C6525"/>
    <w:pPr>
      <w:spacing w:after="0" w:line="204" w:lineRule="auto"/>
      <w:contextualSpacing/>
    </w:pPr>
    <w:rPr>
      <w:rFonts w:asciiTheme="majorHAnsi" w:eastAsiaTheme="majorEastAsia" w:hAnsiTheme="majorHAnsi" w:cstheme="majorBidi"/>
      <w:caps/>
      <w:color w:val="04617B" w:themeColor="text2"/>
      <w:spacing w:val="-15"/>
      <w:sz w:val="72"/>
      <w:szCs w:val="72"/>
    </w:rPr>
  </w:style>
  <w:style w:type="character" w:customStyle="1" w:styleId="TittelTegn">
    <w:name w:val="Tittel Tegn"/>
    <w:basedOn w:val="Standardskriftforavsnitt"/>
    <w:link w:val="Tittel"/>
    <w:uiPriority w:val="10"/>
    <w:rsid w:val="005C6525"/>
    <w:rPr>
      <w:rFonts w:asciiTheme="majorHAnsi" w:eastAsiaTheme="majorEastAsia" w:hAnsiTheme="majorHAnsi" w:cstheme="majorBidi"/>
      <w:caps/>
      <w:color w:val="04617B" w:themeColor="text2"/>
      <w:spacing w:val="-15"/>
      <w:sz w:val="72"/>
      <w:szCs w:val="72"/>
    </w:rPr>
  </w:style>
  <w:style w:type="paragraph" w:styleId="Undertittel">
    <w:name w:val="Subtitle"/>
    <w:basedOn w:val="Normal"/>
    <w:next w:val="Normal"/>
    <w:link w:val="UndertittelTegn"/>
    <w:uiPriority w:val="11"/>
    <w:qFormat/>
    <w:rsid w:val="005C6525"/>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UndertittelTegn">
    <w:name w:val="Undertittel Tegn"/>
    <w:basedOn w:val="Standardskriftforavsnitt"/>
    <w:link w:val="Undertittel"/>
    <w:uiPriority w:val="11"/>
    <w:rsid w:val="005C6525"/>
    <w:rPr>
      <w:rFonts w:asciiTheme="majorHAnsi" w:eastAsiaTheme="majorEastAsia" w:hAnsiTheme="majorHAnsi" w:cstheme="majorBidi"/>
      <w:color w:val="0F6FC6" w:themeColor="accent1"/>
      <w:sz w:val="28"/>
      <w:szCs w:val="28"/>
    </w:rPr>
  </w:style>
  <w:style w:type="character" w:styleId="Utheving">
    <w:name w:val="Emphasis"/>
    <w:basedOn w:val="Standardskriftforavsnitt"/>
    <w:uiPriority w:val="20"/>
    <w:qFormat/>
    <w:rsid w:val="005C6525"/>
    <w:rPr>
      <w:i/>
      <w:iCs/>
    </w:rPr>
  </w:style>
  <w:style w:type="paragraph" w:styleId="Sitat">
    <w:name w:val="Quote"/>
    <w:basedOn w:val="Normal"/>
    <w:next w:val="Normal"/>
    <w:link w:val="SitatTegn"/>
    <w:uiPriority w:val="29"/>
    <w:qFormat/>
    <w:rsid w:val="005C6525"/>
    <w:pPr>
      <w:spacing w:before="120" w:after="120"/>
      <w:ind w:left="720"/>
    </w:pPr>
    <w:rPr>
      <w:color w:val="04617B" w:themeColor="text2"/>
      <w:sz w:val="24"/>
      <w:szCs w:val="24"/>
    </w:rPr>
  </w:style>
  <w:style w:type="character" w:customStyle="1" w:styleId="SitatTegn">
    <w:name w:val="Sitat Tegn"/>
    <w:basedOn w:val="Standardskriftforavsnitt"/>
    <w:link w:val="Sitat"/>
    <w:uiPriority w:val="29"/>
    <w:rsid w:val="005C6525"/>
    <w:rPr>
      <w:color w:val="04617B" w:themeColor="text2"/>
      <w:sz w:val="24"/>
      <w:szCs w:val="24"/>
    </w:rPr>
  </w:style>
  <w:style w:type="paragraph" w:styleId="Sterktsitat">
    <w:name w:val="Intense Quote"/>
    <w:basedOn w:val="Normal"/>
    <w:next w:val="Normal"/>
    <w:link w:val="SterktsitatTegn"/>
    <w:uiPriority w:val="30"/>
    <w:qFormat/>
    <w:rsid w:val="005C6525"/>
    <w:pPr>
      <w:spacing w:before="100" w:beforeAutospacing="1" w:after="240" w:line="240" w:lineRule="auto"/>
      <w:ind w:left="720"/>
      <w:jc w:val="center"/>
    </w:pPr>
    <w:rPr>
      <w:rFonts w:asciiTheme="majorHAnsi" w:eastAsiaTheme="majorEastAsia" w:hAnsiTheme="majorHAnsi" w:cstheme="majorBidi"/>
      <w:color w:val="04617B" w:themeColor="text2"/>
      <w:spacing w:val="-6"/>
      <w:sz w:val="32"/>
      <w:szCs w:val="32"/>
    </w:rPr>
  </w:style>
  <w:style w:type="character" w:customStyle="1" w:styleId="SterktsitatTegn">
    <w:name w:val="Sterkt sitat Tegn"/>
    <w:basedOn w:val="Standardskriftforavsnitt"/>
    <w:link w:val="Sterktsitat"/>
    <w:uiPriority w:val="30"/>
    <w:rsid w:val="005C6525"/>
    <w:rPr>
      <w:rFonts w:asciiTheme="majorHAnsi" w:eastAsiaTheme="majorEastAsia" w:hAnsiTheme="majorHAnsi" w:cstheme="majorBidi"/>
      <w:color w:val="04617B" w:themeColor="text2"/>
      <w:spacing w:val="-6"/>
      <w:sz w:val="32"/>
      <w:szCs w:val="32"/>
    </w:rPr>
  </w:style>
  <w:style w:type="character" w:styleId="Svakutheving">
    <w:name w:val="Subtle Emphasis"/>
    <w:basedOn w:val="Standardskriftforavsnitt"/>
    <w:uiPriority w:val="19"/>
    <w:qFormat/>
    <w:rsid w:val="005C6525"/>
    <w:rPr>
      <w:i/>
      <w:iCs/>
      <w:color w:val="595959" w:themeColor="text1" w:themeTint="A6"/>
    </w:rPr>
  </w:style>
  <w:style w:type="character" w:styleId="Sterkutheving">
    <w:name w:val="Intense Emphasis"/>
    <w:basedOn w:val="Standardskriftforavsnitt"/>
    <w:uiPriority w:val="21"/>
    <w:qFormat/>
    <w:rsid w:val="005C6525"/>
    <w:rPr>
      <w:b/>
      <w:bCs/>
      <w:i/>
      <w:iCs/>
    </w:rPr>
  </w:style>
  <w:style w:type="character" w:styleId="Svakreferanse">
    <w:name w:val="Subtle Reference"/>
    <w:basedOn w:val="Standardskriftforavsnitt"/>
    <w:uiPriority w:val="31"/>
    <w:qFormat/>
    <w:rsid w:val="005C6525"/>
    <w:rPr>
      <w:smallCaps/>
      <w:color w:val="595959" w:themeColor="text1" w:themeTint="A6"/>
      <w:u w:val="none" w:color="7F7F7F" w:themeColor="text1" w:themeTint="80"/>
      <w:bdr w:val="none" w:sz="0" w:space="0" w:color="auto"/>
    </w:rPr>
  </w:style>
  <w:style w:type="character" w:styleId="Sterkreferanse">
    <w:name w:val="Intense Reference"/>
    <w:basedOn w:val="Standardskriftforavsnitt"/>
    <w:uiPriority w:val="32"/>
    <w:qFormat/>
    <w:rsid w:val="005C6525"/>
    <w:rPr>
      <w:b/>
      <w:bCs/>
      <w:smallCaps/>
      <w:color w:val="04617B" w:themeColor="text2"/>
      <w:u w:val="single"/>
    </w:rPr>
  </w:style>
  <w:style w:type="character" w:styleId="Boktittel">
    <w:name w:val="Book Title"/>
    <w:basedOn w:val="Standardskriftforavsnitt"/>
    <w:uiPriority w:val="33"/>
    <w:qFormat/>
    <w:rsid w:val="005C6525"/>
    <w:rPr>
      <w:b/>
      <w:bCs/>
      <w:smallCaps/>
      <w:spacing w:val="10"/>
    </w:rPr>
  </w:style>
  <w:style w:type="paragraph" w:styleId="NormalWeb">
    <w:name w:val="Normal (Web)"/>
    <w:basedOn w:val="Normal"/>
    <w:uiPriority w:val="99"/>
    <w:semiHidden/>
    <w:unhideWhenUsed/>
    <w:rsid w:val="005321D7"/>
    <w:pPr>
      <w:spacing w:before="100" w:beforeAutospacing="1" w:after="100" w:afterAutospacing="1" w:line="240" w:lineRule="auto"/>
    </w:pPr>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265499623">
      <w:bodyDiv w:val="1"/>
      <w:marLeft w:val="0"/>
      <w:marRight w:val="0"/>
      <w:marTop w:val="0"/>
      <w:marBottom w:val="0"/>
      <w:divBdr>
        <w:top w:val="none" w:sz="0" w:space="0" w:color="auto"/>
        <w:left w:val="none" w:sz="0" w:space="0" w:color="auto"/>
        <w:bottom w:val="none" w:sz="0" w:space="0" w:color="auto"/>
        <w:right w:val="none" w:sz="0" w:space="0" w:color="auto"/>
      </w:divBdr>
    </w:div>
    <w:div w:id="294530661">
      <w:bodyDiv w:val="1"/>
      <w:marLeft w:val="0"/>
      <w:marRight w:val="0"/>
      <w:marTop w:val="0"/>
      <w:marBottom w:val="0"/>
      <w:divBdr>
        <w:top w:val="none" w:sz="0" w:space="0" w:color="auto"/>
        <w:left w:val="none" w:sz="0" w:space="0" w:color="auto"/>
        <w:bottom w:val="none" w:sz="0" w:space="0" w:color="auto"/>
        <w:right w:val="none" w:sz="0" w:space="0" w:color="auto"/>
      </w:divBdr>
    </w:div>
    <w:div w:id="364211185">
      <w:bodyDiv w:val="1"/>
      <w:marLeft w:val="0"/>
      <w:marRight w:val="0"/>
      <w:marTop w:val="0"/>
      <w:marBottom w:val="0"/>
      <w:divBdr>
        <w:top w:val="none" w:sz="0" w:space="0" w:color="auto"/>
        <w:left w:val="none" w:sz="0" w:space="0" w:color="auto"/>
        <w:bottom w:val="none" w:sz="0" w:space="0" w:color="auto"/>
        <w:right w:val="none" w:sz="0" w:space="0" w:color="auto"/>
      </w:divBdr>
    </w:div>
    <w:div w:id="368533319">
      <w:bodyDiv w:val="1"/>
      <w:marLeft w:val="0"/>
      <w:marRight w:val="0"/>
      <w:marTop w:val="0"/>
      <w:marBottom w:val="0"/>
      <w:divBdr>
        <w:top w:val="none" w:sz="0" w:space="0" w:color="auto"/>
        <w:left w:val="none" w:sz="0" w:space="0" w:color="auto"/>
        <w:bottom w:val="none" w:sz="0" w:space="0" w:color="auto"/>
        <w:right w:val="none" w:sz="0" w:space="0" w:color="auto"/>
      </w:divBdr>
    </w:div>
    <w:div w:id="555629381">
      <w:bodyDiv w:val="1"/>
      <w:marLeft w:val="0"/>
      <w:marRight w:val="0"/>
      <w:marTop w:val="0"/>
      <w:marBottom w:val="0"/>
      <w:divBdr>
        <w:top w:val="none" w:sz="0" w:space="0" w:color="auto"/>
        <w:left w:val="none" w:sz="0" w:space="0" w:color="auto"/>
        <w:bottom w:val="none" w:sz="0" w:space="0" w:color="auto"/>
        <w:right w:val="none" w:sz="0" w:space="0" w:color="auto"/>
      </w:divBdr>
    </w:div>
    <w:div w:id="602959046">
      <w:bodyDiv w:val="1"/>
      <w:marLeft w:val="0"/>
      <w:marRight w:val="0"/>
      <w:marTop w:val="0"/>
      <w:marBottom w:val="0"/>
      <w:divBdr>
        <w:top w:val="none" w:sz="0" w:space="0" w:color="auto"/>
        <w:left w:val="none" w:sz="0" w:space="0" w:color="auto"/>
        <w:bottom w:val="none" w:sz="0" w:space="0" w:color="auto"/>
        <w:right w:val="none" w:sz="0" w:space="0" w:color="auto"/>
      </w:divBdr>
    </w:div>
    <w:div w:id="787088685">
      <w:bodyDiv w:val="1"/>
      <w:marLeft w:val="0"/>
      <w:marRight w:val="0"/>
      <w:marTop w:val="0"/>
      <w:marBottom w:val="0"/>
      <w:divBdr>
        <w:top w:val="none" w:sz="0" w:space="0" w:color="auto"/>
        <w:left w:val="none" w:sz="0" w:space="0" w:color="auto"/>
        <w:bottom w:val="none" w:sz="0" w:space="0" w:color="auto"/>
        <w:right w:val="none" w:sz="0" w:space="0" w:color="auto"/>
      </w:divBdr>
    </w:div>
    <w:div w:id="794983243">
      <w:bodyDiv w:val="1"/>
      <w:marLeft w:val="0"/>
      <w:marRight w:val="0"/>
      <w:marTop w:val="0"/>
      <w:marBottom w:val="0"/>
      <w:divBdr>
        <w:top w:val="none" w:sz="0" w:space="0" w:color="auto"/>
        <w:left w:val="none" w:sz="0" w:space="0" w:color="auto"/>
        <w:bottom w:val="none" w:sz="0" w:space="0" w:color="auto"/>
        <w:right w:val="none" w:sz="0" w:space="0" w:color="auto"/>
      </w:divBdr>
    </w:div>
    <w:div w:id="820582515">
      <w:bodyDiv w:val="1"/>
      <w:marLeft w:val="0"/>
      <w:marRight w:val="0"/>
      <w:marTop w:val="0"/>
      <w:marBottom w:val="0"/>
      <w:divBdr>
        <w:top w:val="none" w:sz="0" w:space="0" w:color="auto"/>
        <w:left w:val="none" w:sz="0" w:space="0" w:color="auto"/>
        <w:bottom w:val="none" w:sz="0" w:space="0" w:color="auto"/>
        <w:right w:val="none" w:sz="0" w:space="0" w:color="auto"/>
      </w:divBdr>
    </w:div>
    <w:div w:id="844636226">
      <w:bodyDiv w:val="1"/>
      <w:marLeft w:val="0"/>
      <w:marRight w:val="0"/>
      <w:marTop w:val="0"/>
      <w:marBottom w:val="0"/>
      <w:divBdr>
        <w:top w:val="none" w:sz="0" w:space="0" w:color="auto"/>
        <w:left w:val="none" w:sz="0" w:space="0" w:color="auto"/>
        <w:bottom w:val="none" w:sz="0" w:space="0" w:color="auto"/>
        <w:right w:val="none" w:sz="0" w:space="0" w:color="auto"/>
      </w:divBdr>
    </w:div>
    <w:div w:id="937903717">
      <w:bodyDiv w:val="1"/>
      <w:marLeft w:val="0"/>
      <w:marRight w:val="0"/>
      <w:marTop w:val="0"/>
      <w:marBottom w:val="0"/>
      <w:divBdr>
        <w:top w:val="none" w:sz="0" w:space="0" w:color="auto"/>
        <w:left w:val="none" w:sz="0" w:space="0" w:color="auto"/>
        <w:bottom w:val="none" w:sz="0" w:space="0" w:color="auto"/>
        <w:right w:val="none" w:sz="0" w:space="0" w:color="auto"/>
      </w:divBdr>
    </w:div>
    <w:div w:id="973751382">
      <w:bodyDiv w:val="1"/>
      <w:marLeft w:val="0"/>
      <w:marRight w:val="0"/>
      <w:marTop w:val="0"/>
      <w:marBottom w:val="0"/>
      <w:divBdr>
        <w:top w:val="none" w:sz="0" w:space="0" w:color="auto"/>
        <w:left w:val="none" w:sz="0" w:space="0" w:color="auto"/>
        <w:bottom w:val="none" w:sz="0" w:space="0" w:color="auto"/>
        <w:right w:val="none" w:sz="0" w:space="0" w:color="auto"/>
      </w:divBdr>
    </w:div>
    <w:div w:id="1260748229">
      <w:bodyDiv w:val="1"/>
      <w:marLeft w:val="0"/>
      <w:marRight w:val="0"/>
      <w:marTop w:val="0"/>
      <w:marBottom w:val="0"/>
      <w:divBdr>
        <w:top w:val="none" w:sz="0" w:space="0" w:color="auto"/>
        <w:left w:val="none" w:sz="0" w:space="0" w:color="auto"/>
        <w:bottom w:val="none" w:sz="0" w:space="0" w:color="auto"/>
        <w:right w:val="none" w:sz="0" w:space="0" w:color="auto"/>
      </w:divBdr>
    </w:div>
    <w:div w:id="1291471553">
      <w:bodyDiv w:val="1"/>
      <w:marLeft w:val="0"/>
      <w:marRight w:val="0"/>
      <w:marTop w:val="0"/>
      <w:marBottom w:val="0"/>
      <w:divBdr>
        <w:top w:val="none" w:sz="0" w:space="0" w:color="auto"/>
        <w:left w:val="none" w:sz="0" w:space="0" w:color="auto"/>
        <w:bottom w:val="none" w:sz="0" w:space="0" w:color="auto"/>
        <w:right w:val="none" w:sz="0" w:space="0" w:color="auto"/>
      </w:divBdr>
    </w:div>
    <w:div w:id="1328635749">
      <w:bodyDiv w:val="1"/>
      <w:marLeft w:val="0"/>
      <w:marRight w:val="0"/>
      <w:marTop w:val="0"/>
      <w:marBottom w:val="0"/>
      <w:divBdr>
        <w:top w:val="none" w:sz="0" w:space="0" w:color="auto"/>
        <w:left w:val="none" w:sz="0" w:space="0" w:color="auto"/>
        <w:bottom w:val="none" w:sz="0" w:space="0" w:color="auto"/>
        <w:right w:val="none" w:sz="0" w:space="0" w:color="auto"/>
      </w:divBdr>
    </w:div>
    <w:div w:id="1376853213">
      <w:bodyDiv w:val="1"/>
      <w:marLeft w:val="0"/>
      <w:marRight w:val="0"/>
      <w:marTop w:val="0"/>
      <w:marBottom w:val="0"/>
      <w:divBdr>
        <w:top w:val="none" w:sz="0" w:space="0" w:color="auto"/>
        <w:left w:val="none" w:sz="0" w:space="0" w:color="auto"/>
        <w:bottom w:val="none" w:sz="0" w:space="0" w:color="auto"/>
        <w:right w:val="none" w:sz="0" w:space="0" w:color="auto"/>
      </w:divBdr>
    </w:div>
    <w:div w:id="1418743820">
      <w:bodyDiv w:val="1"/>
      <w:marLeft w:val="0"/>
      <w:marRight w:val="0"/>
      <w:marTop w:val="0"/>
      <w:marBottom w:val="0"/>
      <w:divBdr>
        <w:top w:val="none" w:sz="0" w:space="0" w:color="auto"/>
        <w:left w:val="none" w:sz="0" w:space="0" w:color="auto"/>
        <w:bottom w:val="none" w:sz="0" w:space="0" w:color="auto"/>
        <w:right w:val="none" w:sz="0" w:space="0" w:color="auto"/>
      </w:divBdr>
    </w:div>
    <w:div w:id="1740250295">
      <w:bodyDiv w:val="1"/>
      <w:marLeft w:val="0"/>
      <w:marRight w:val="0"/>
      <w:marTop w:val="0"/>
      <w:marBottom w:val="0"/>
      <w:divBdr>
        <w:top w:val="none" w:sz="0" w:space="0" w:color="auto"/>
        <w:left w:val="none" w:sz="0" w:space="0" w:color="auto"/>
        <w:bottom w:val="none" w:sz="0" w:space="0" w:color="auto"/>
        <w:right w:val="none" w:sz="0" w:space="0" w:color="auto"/>
      </w:divBdr>
    </w:div>
    <w:div w:id="1788694135">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 w:id="1840268791">
      <w:bodyDiv w:val="1"/>
      <w:marLeft w:val="0"/>
      <w:marRight w:val="0"/>
      <w:marTop w:val="0"/>
      <w:marBottom w:val="0"/>
      <w:divBdr>
        <w:top w:val="none" w:sz="0" w:space="0" w:color="auto"/>
        <w:left w:val="none" w:sz="0" w:space="0" w:color="auto"/>
        <w:bottom w:val="none" w:sz="0" w:space="0" w:color="auto"/>
        <w:right w:val="none" w:sz="0" w:space="0" w:color="auto"/>
      </w:divBdr>
    </w:div>
    <w:div w:id="1901136187">
      <w:bodyDiv w:val="1"/>
      <w:marLeft w:val="0"/>
      <w:marRight w:val="0"/>
      <w:marTop w:val="0"/>
      <w:marBottom w:val="0"/>
      <w:divBdr>
        <w:top w:val="none" w:sz="0" w:space="0" w:color="auto"/>
        <w:left w:val="none" w:sz="0" w:space="0" w:color="auto"/>
        <w:bottom w:val="none" w:sz="0" w:space="0" w:color="auto"/>
        <w:right w:val="none" w:sz="0" w:space="0" w:color="auto"/>
      </w:divBdr>
    </w:div>
    <w:div w:id="2006518652">
      <w:bodyDiv w:val="1"/>
      <w:marLeft w:val="0"/>
      <w:marRight w:val="0"/>
      <w:marTop w:val="0"/>
      <w:marBottom w:val="0"/>
      <w:divBdr>
        <w:top w:val="none" w:sz="0" w:space="0" w:color="auto"/>
        <w:left w:val="none" w:sz="0" w:space="0" w:color="auto"/>
        <w:bottom w:val="none" w:sz="0" w:space="0" w:color="auto"/>
        <w:right w:val="none" w:sz="0" w:space="0" w:color="auto"/>
      </w:divBdr>
    </w:div>
    <w:div w:id="20816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servicechampions.net/products/cooling-air-condition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hakon.hedlund"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s://www.facebook.com/hakon.hedlund"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hyperlink" Target="https://en.wikipedia.org/wiki/International_Facility_Management_Associati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Majalla UI">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iSu">
    <w:altName w:val="宋体"/>
    <w:panose1 w:val="00000000000000000000"/>
    <w:charset w:val="86"/>
    <w:family w:val="roman"/>
    <w:notTrueType/>
    <w:pitch w:val="default"/>
  </w:font>
  <w:font w:name="Traditional Arabic">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2"/>
  </w:compat>
  <w:rsids>
    <w:rsidRoot w:val="00EB5CB0"/>
    <w:rsid w:val="000921A5"/>
    <w:rsid w:val="000A2C2B"/>
    <w:rsid w:val="000A34DD"/>
    <w:rsid w:val="000B5543"/>
    <w:rsid w:val="000C5A26"/>
    <w:rsid w:val="00131519"/>
    <w:rsid w:val="001F0299"/>
    <w:rsid w:val="002764F4"/>
    <w:rsid w:val="003359BB"/>
    <w:rsid w:val="003B0923"/>
    <w:rsid w:val="003E5F89"/>
    <w:rsid w:val="00402A9D"/>
    <w:rsid w:val="004071E1"/>
    <w:rsid w:val="00411C71"/>
    <w:rsid w:val="00437C3F"/>
    <w:rsid w:val="004B634E"/>
    <w:rsid w:val="004E68A4"/>
    <w:rsid w:val="005A073D"/>
    <w:rsid w:val="006D5090"/>
    <w:rsid w:val="007379FA"/>
    <w:rsid w:val="007D6149"/>
    <w:rsid w:val="00981E37"/>
    <w:rsid w:val="00A357B1"/>
    <w:rsid w:val="00A5390A"/>
    <w:rsid w:val="00A96D60"/>
    <w:rsid w:val="00AC3619"/>
    <w:rsid w:val="00AF5182"/>
    <w:rsid w:val="00B14972"/>
    <w:rsid w:val="00B6088F"/>
    <w:rsid w:val="00B61CF1"/>
    <w:rsid w:val="00B85BF4"/>
    <w:rsid w:val="00BB4276"/>
    <w:rsid w:val="00C02512"/>
    <w:rsid w:val="00C15599"/>
    <w:rsid w:val="00D81DBA"/>
    <w:rsid w:val="00DA739E"/>
    <w:rsid w:val="00E75568"/>
    <w:rsid w:val="00EB5CB0"/>
    <w:rsid w:val="00EE0E05"/>
    <w:rsid w:val="00EE14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A9D"/>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2016-03-02T00:00:00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Fac16</b:Tag>
    <b:SourceType>InternetSite</b:SourceType>
    <b:Guid>{CEBC5991-0565-48FF-8BCE-B235AF3D2A0F}</b:Guid>
    <b:Title>Facility Managment</b:Title>
    <b:Year>2016</b:Year>
    <b:ProductionCompany>WIKIPEDIA</b:ProductionCompany>
    <b:Month>2</b:Month>
    <b:Day>16</b:Day>
    <b:URL>https://en.wikipedia.org/wiki/Facility_management#cite_note-1</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B785C-A9AE-4F8C-B5E8-ECD844D3B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9</Pages>
  <Words>1617</Words>
  <Characters>9222</Characters>
  <Application>Microsoft Office Word</Application>
  <DocSecurity>0</DocSecurity>
  <Lines>76</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BRR</vt:lpstr>
      <vt:lpstr>BRR</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BRR</dc:title>
  <dc:subject>Business Requirements Review</dc:subject>
  <dc:creator>Administrator</dc:creator>
  <cp:lastModifiedBy>Håkon Hedlund</cp:lastModifiedBy>
  <cp:revision>80</cp:revision>
  <dcterms:created xsi:type="dcterms:W3CDTF">2015-10-09T10:54:00Z</dcterms:created>
  <dcterms:modified xsi:type="dcterms:W3CDTF">2016-05-02T09:07:00Z</dcterms:modified>
</cp:coreProperties>
</file>